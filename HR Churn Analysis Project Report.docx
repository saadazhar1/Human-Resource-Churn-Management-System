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9499108"/>
        <w:docPartObj>
          <w:docPartGallery w:val="Cover Pages"/>
          <w:docPartUnique/>
        </w:docPartObj>
      </w:sdtPr>
      <w:sdtEndPr>
        <w:rPr>
          <w:rFonts w:cstheme="minorHAnsi"/>
          <w:sz w:val="24"/>
          <w:szCs w:val="24"/>
        </w:rPr>
      </w:sdtEndPr>
      <w:sdtContent>
        <w:p w14:paraId="0A008E43" w14:textId="77777777" w:rsidR="009B711D" w:rsidRDefault="009B711D">
          <w:r>
            <w:rPr>
              <w:noProof/>
            </w:rPr>
            <mc:AlternateContent>
              <mc:Choice Requires="wpg">
                <w:drawing>
                  <wp:anchor distT="0" distB="0" distL="114300" distR="114300" simplePos="0" relativeHeight="251662336" behindDoc="0" locked="0" layoutInCell="1" allowOverlap="1" wp14:anchorId="407B0878" wp14:editId="4B00C57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group w14:anchorId="1F1D5A9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7A3AF28" wp14:editId="5D837E5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customXmlDelRangeStart w:id="0" w:author="Saad Azhar" w:date="2017-05-12T09:52:00Z"/>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customXmlDelRangeEnd w:id="0"/>
                                  <w:p w14:paraId="72E2B830" w14:textId="0A1C3D80" w:rsidR="009B711D" w:rsidRPr="009B711D" w:rsidDel="00142D3F" w:rsidRDefault="00CB5D9A" w:rsidP="009B711D">
                                    <w:pPr>
                                      <w:pStyle w:val="NoSpacing"/>
                                      <w:jc w:val="right"/>
                                      <w:rPr>
                                        <w:del w:id="1" w:author="Saad Azhar" w:date="2017-05-12T09:52:00Z"/>
                                        <w:sz w:val="28"/>
                                        <w:szCs w:val="28"/>
                                      </w:rPr>
                                    </w:pPr>
                                    <w:del w:id="2" w:author="Saad Azhar" w:date="2017-05-12T09:52:00Z">
                                      <w:r w:rsidDel="00142D3F">
                                        <w:rPr>
                                          <w:sz w:val="28"/>
                                          <w:szCs w:val="28"/>
                                        </w:rPr>
                                        <w:delText>Saad Azhar</w:delText>
                                      </w:r>
                                    </w:del>
                                  </w:p>
                                  <w:customXmlDelRangeStart w:id="3" w:author="Saad Azhar" w:date="2017-05-12T09:52:00Z"/>
                                </w:sdtContent>
                              </w:sdt>
                              <w:customXmlDelRangeEnd w:id="3"/>
                              <w:p w14:paraId="7EC10464" w14:textId="64E4252D" w:rsidR="009B711D" w:rsidRDefault="00E16DFB" w:rsidP="004E05E5">
                                <w:pPr>
                                  <w:pStyle w:val="NoSpacing"/>
                                  <w:jc w:val="right"/>
                                  <w:rPr>
                                    <w:color w:val="595959" w:themeColor="text1" w:themeTint="A6"/>
                                    <w:sz w:val="18"/>
                                    <w:szCs w:val="18"/>
                                  </w:rPr>
                                </w:pPr>
                                <w:customXmlDelRangeStart w:id="4" w:author="Saad Azhar" w:date="2017-05-12T09:52:00Z"/>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customXmlDelRangeEnd w:id="4"/>
                                    <w:ins w:id="5" w:author="Saad Azhar" w:date="2017-05-12T09:52:00Z">
                                      <w:del w:id="6" w:author="Saad" w:date="2017-08-29T16:01:00Z">
                                        <w:r w:rsidR="00142D3F" w:rsidDel="004E05E5">
                                          <w:rPr>
                                            <w:sz w:val="28"/>
                                            <w:szCs w:val="28"/>
                                          </w:rPr>
                                          <w:delText>Submitted to: Dr. Ran Ji</w:delText>
                                        </w:r>
                                      </w:del>
                                    </w:ins>
                                    <w:customXmlDelRangeStart w:id="7" w:author="Saad Azhar" w:date="2017-05-12T09:52:00Z"/>
                                  </w:sdtContent>
                                </w:sdt>
                                <w:customXmlDelRangeEnd w:id="7"/>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7A3AF2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customXmlDelRangeStart w:id="8" w:author="Saad Azhar" w:date="2017-05-12T09:52:00Z"/>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customXmlDelRangeEnd w:id="8"/>
                            <w:p w14:paraId="72E2B830" w14:textId="0A1C3D80" w:rsidR="009B711D" w:rsidRPr="009B711D" w:rsidDel="00142D3F" w:rsidRDefault="00CB5D9A" w:rsidP="009B711D">
                              <w:pPr>
                                <w:pStyle w:val="NoSpacing"/>
                                <w:jc w:val="right"/>
                                <w:rPr>
                                  <w:del w:id="9" w:author="Saad Azhar" w:date="2017-05-12T09:52:00Z"/>
                                  <w:sz w:val="28"/>
                                  <w:szCs w:val="28"/>
                                </w:rPr>
                              </w:pPr>
                              <w:del w:id="10" w:author="Saad Azhar" w:date="2017-05-12T09:52:00Z">
                                <w:r w:rsidDel="00142D3F">
                                  <w:rPr>
                                    <w:sz w:val="28"/>
                                    <w:szCs w:val="28"/>
                                  </w:rPr>
                                  <w:delText>Saad Azhar</w:delText>
                                </w:r>
                              </w:del>
                            </w:p>
                            <w:customXmlDelRangeStart w:id="11" w:author="Saad Azhar" w:date="2017-05-12T09:52:00Z"/>
                          </w:sdtContent>
                        </w:sdt>
                        <w:customXmlDelRangeEnd w:id="11"/>
                        <w:p w14:paraId="7EC10464" w14:textId="64E4252D" w:rsidR="009B711D" w:rsidRDefault="00C57E7B" w:rsidP="004E05E5">
                          <w:pPr>
                            <w:pStyle w:val="NoSpacing"/>
                            <w:jc w:val="right"/>
                            <w:rPr>
                              <w:color w:val="595959" w:themeColor="text1" w:themeTint="A6"/>
                              <w:sz w:val="18"/>
                              <w:szCs w:val="18"/>
                            </w:rPr>
                          </w:pPr>
                          <w:customXmlDelRangeStart w:id="12" w:author="Saad Azhar" w:date="2017-05-12T09:52:00Z"/>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customXmlDelRangeEnd w:id="12"/>
                              <w:ins w:id="13" w:author="Saad Azhar" w:date="2017-05-12T09:52:00Z">
                                <w:del w:id="14" w:author="Saad" w:date="2017-08-29T16:01:00Z">
                                  <w:r w:rsidR="00142D3F" w:rsidDel="004E05E5">
                                    <w:rPr>
                                      <w:sz w:val="28"/>
                                      <w:szCs w:val="28"/>
                                    </w:rPr>
                                    <w:delText>Submitted to: Dr. Ran Ji</w:delText>
                                  </w:r>
                                </w:del>
                              </w:ins>
                              <w:customXmlDelRangeStart w:id="15" w:author="Saad Azhar" w:date="2017-05-12T09:52:00Z"/>
                            </w:sdtContent>
                          </w:sdt>
                          <w:customXmlDelRangeEnd w:id="15"/>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922C78" wp14:editId="3AC0A3C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11E3E" w14:textId="333D7CF0" w:rsidR="009B711D" w:rsidRPr="009B711D" w:rsidDel="004E05E5" w:rsidRDefault="009B711D">
                                <w:pPr>
                                  <w:pStyle w:val="NoSpacing"/>
                                  <w:ind w:left="720"/>
                                  <w:jc w:val="center"/>
                                  <w:rPr>
                                    <w:del w:id="8" w:author="Saad" w:date="2017-08-29T16:01:00Z"/>
                                    <w:sz w:val="28"/>
                                    <w:szCs w:val="28"/>
                                  </w:rPr>
                                  <w:pPrChange w:id="9" w:author="Saad" w:date="2017-08-29T16:01:00Z">
                                    <w:pPr>
                                      <w:pStyle w:val="NoSpacing"/>
                                      <w:jc w:val="right"/>
                                    </w:pPr>
                                  </w:pPrChange>
                                </w:pPr>
                                <w:del w:id="10" w:author="Saad" w:date="2017-08-29T16:01:00Z">
                                  <w:r w:rsidRPr="009B711D" w:rsidDel="004E05E5">
                                    <w:rPr>
                                      <w:sz w:val="28"/>
                                      <w:szCs w:val="28"/>
                                    </w:rPr>
                                    <w:delText>Group Members:</w:delText>
                                  </w:r>
                                </w:del>
                              </w:p>
                              <w:p w14:paraId="4911E75F" w14:textId="5D93F35F" w:rsidR="009B711D" w:rsidRPr="009B711D" w:rsidDel="00E16DFB" w:rsidRDefault="009B711D">
                                <w:pPr>
                                  <w:pStyle w:val="NoSpacing"/>
                                  <w:ind w:left="720"/>
                                  <w:jc w:val="center"/>
                                  <w:rPr>
                                    <w:del w:id="11" w:author="Saad" w:date="2017-08-29T16:05:00Z"/>
                                    <w:sz w:val="28"/>
                                    <w:szCs w:val="28"/>
                                  </w:rPr>
                                  <w:pPrChange w:id="12" w:author="Saad" w:date="2017-08-29T16:01:00Z">
                                    <w:pPr>
                                      <w:pStyle w:val="NoSpacing"/>
                                      <w:numPr>
                                        <w:numId w:val="10"/>
                                      </w:numPr>
                                      <w:tabs>
                                        <w:tab w:val="num" w:pos="720"/>
                                      </w:tabs>
                                      <w:ind w:left="720" w:hanging="360"/>
                                      <w:jc w:val="right"/>
                                    </w:pPr>
                                  </w:pPrChange>
                                </w:pPr>
                                <w:del w:id="13" w:author="Saad" w:date="2017-08-29T16:05:00Z">
                                  <w:r w:rsidRPr="009B711D" w:rsidDel="00E16DFB">
                                    <w:rPr>
                                      <w:sz w:val="28"/>
                                      <w:szCs w:val="28"/>
                                    </w:rPr>
                                    <w:delText>Saad Azhar</w:delText>
                                  </w:r>
                                </w:del>
                              </w:p>
                              <w:p w14:paraId="4EE5FFDA" w14:textId="3F2E783E" w:rsidR="00B51150" w:rsidRPr="009B711D" w:rsidDel="004E05E5" w:rsidRDefault="009B711D" w:rsidP="009B711D">
                                <w:pPr>
                                  <w:pStyle w:val="NoSpacing"/>
                                  <w:numPr>
                                    <w:ilvl w:val="0"/>
                                    <w:numId w:val="10"/>
                                  </w:numPr>
                                  <w:jc w:val="right"/>
                                  <w:rPr>
                                    <w:del w:id="14" w:author="Saad" w:date="2017-08-29T16:01:00Z"/>
                                    <w:sz w:val="28"/>
                                    <w:szCs w:val="28"/>
                                  </w:rPr>
                                </w:pPr>
                                <w:del w:id="15" w:author="Saad" w:date="2017-08-29T16:01:00Z">
                                  <w:r w:rsidRPr="009B711D" w:rsidDel="004E05E5">
                                    <w:rPr>
                                      <w:sz w:val="28"/>
                                      <w:szCs w:val="28"/>
                                    </w:rPr>
                                    <w:delText>Zhanpeng Feng</w:delText>
                                  </w:r>
                                </w:del>
                              </w:p>
                              <w:p w14:paraId="68952DF4" w14:textId="77777777" w:rsidR="009B711D" w:rsidRDefault="009B711D">
                                <w:pPr>
                                  <w:pStyle w:val="NoSpacing"/>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8922C78"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DA11E3E" w14:textId="333D7CF0" w:rsidR="009B711D" w:rsidRPr="009B711D" w:rsidDel="004E05E5" w:rsidRDefault="009B711D">
                          <w:pPr>
                            <w:pStyle w:val="NoSpacing"/>
                            <w:ind w:left="720"/>
                            <w:jc w:val="center"/>
                            <w:rPr>
                              <w:del w:id="16" w:author="Saad" w:date="2017-08-29T16:01:00Z"/>
                              <w:sz w:val="28"/>
                              <w:szCs w:val="28"/>
                            </w:rPr>
                            <w:pPrChange w:id="17" w:author="Saad" w:date="2017-08-29T16:01:00Z">
                              <w:pPr>
                                <w:pStyle w:val="NoSpacing"/>
                                <w:jc w:val="right"/>
                              </w:pPr>
                            </w:pPrChange>
                          </w:pPr>
                          <w:del w:id="18" w:author="Saad" w:date="2017-08-29T16:01:00Z">
                            <w:r w:rsidRPr="009B711D" w:rsidDel="004E05E5">
                              <w:rPr>
                                <w:sz w:val="28"/>
                                <w:szCs w:val="28"/>
                              </w:rPr>
                              <w:delText>Group Members:</w:delText>
                            </w:r>
                          </w:del>
                        </w:p>
                        <w:p w14:paraId="4911E75F" w14:textId="5D93F35F" w:rsidR="009B711D" w:rsidRPr="009B711D" w:rsidDel="00E16DFB" w:rsidRDefault="009B711D">
                          <w:pPr>
                            <w:pStyle w:val="NoSpacing"/>
                            <w:ind w:left="720"/>
                            <w:jc w:val="center"/>
                            <w:rPr>
                              <w:del w:id="19" w:author="Saad" w:date="2017-08-29T16:05:00Z"/>
                              <w:sz w:val="28"/>
                              <w:szCs w:val="28"/>
                            </w:rPr>
                            <w:pPrChange w:id="20" w:author="Saad" w:date="2017-08-29T16:01:00Z">
                              <w:pPr>
                                <w:pStyle w:val="NoSpacing"/>
                                <w:numPr>
                                  <w:numId w:val="10"/>
                                </w:numPr>
                                <w:tabs>
                                  <w:tab w:val="num" w:pos="720"/>
                                </w:tabs>
                                <w:ind w:left="720" w:hanging="360"/>
                                <w:jc w:val="right"/>
                              </w:pPr>
                            </w:pPrChange>
                          </w:pPr>
                          <w:del w:id="21" w:author="Saad" w:date="2017-08-29T16:05:00Z">
                            <w:r w:rsidRPr="009B711D" w:rsidDel="00E16DFB">
                              <w:rPr>
                                <w:sz w:val="28"/>
                                <w:szCs w:val="28"/>
                              </w:rPr>
                              <w:delText>Saad Azhar</w:delText>
                            </w:r>
                          </w:del>
                        </w:p>
                        <w:p w14:paraId="4EE5FFDA" w14:textId="3F2E783E" w:rsidR="00B51150" w:rsidRPr="009B711D" w:rsidDel="004E05E5" w:rsidRDefault="009B711D" w:rsidP="009B711D">
                          <w:pPr>
                            <w:pStyle w:val="NoSpacing"/>
                            <w:numPr>
                              <w:ilvl w:val="0"/>
                              <w:numId w:val="10"/>
                            </w:numPr>
                            <w:jc w:val="right"/>
                            <w:rPr>
                              <w:del w:id="22" w:author="Saad" w:date="2017-08-29T16:01:00Z"/>
                              <w:sz w:val="28"/>
                              <w:szCs w:val="28"/>
                            </w:rPr>
                          </w:pPr>
                          <w:del w:id="23" w:author="Saad" w:date="2017-08-29T16:01:00Z">
                            <w:r w:rsidRPr="009B711D" w:rsidDel="004E05E5">
                              <w:rPr>
                                <w:sz w:val="28"/>
                                <w:szCs w:val="28"/>
                              </w:rPr>
                              <w:delText>Zhanpeng Feng</w:delText>
                            </w:r>
                          </w:del>
                        </w:p>
                        <w:p w14:paraId="68952DF4" w14:textId="77777777" w:rsidR="009B711D" w:rsidRDefault="009B711D">
                          <w:pPr>
                            <w:pStyle w:val="NoSpacing"/>
                            <w:jc w:val="right"/>
                            <w:rPr>
                              <w:color w:val="5B9BD5"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58CFC2" wp14:editId="6927089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14E4E" w14:textId="29A880D8" w:rsidR="009B711D" w:rsidRDefault="00E16DFB" w:rsidP="009B711D">
                                <w:pPr>
                                  <w:jc w:val="right"/>
                                  <w:rPr>
                                    <w:color w:val="5B9BD5" w:themeColor="accent1"/>
                                    <w:sz w:val="64"/>
                                    <w:szCs w:val="64"/>
                                  </w:rPr>
                                </w:pPr>
                                <w:sdt>
                                  <w:sdtPr>
                                    <w:rPr>
                                      <w:rFonts w:asciiTheme="majorHAnsi" w:eastAsiaTheme="majorEastAsia" w:hAnsi="Century Gothic" w:cstheme="majorBidi"/>
                                      <w:color w:val="262626" w:themeColor="text1" w:themeTint="D9"/>
                                      <w:kern w:val="24"/>
                                      <w:sz w:val="108"/>
                                      <w:szCs w:val="10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del w:id="24" w:author="Saad" w:date="2017-08-29T16:01:00Z">
                                      <w:r w:rsidR="00C57E7B" w:rsidRPr="009B711D" w:rsidDel="00C57E7B">
                                        <w:rPr>
                                          <w:rFonts w:asciiTheme="majorHAnsi" w:eastAsiaTheme="majorEastAsia" w:hAnsi="Century Gothic" w:cstheme="majorBidi"/>
                                          <w:color w:val="262626" w:themeColor="text1" w:themeTint="D9"/>
                                          <w:kern w:val="24"/>
                                          <w:sz w:val="108"/>
                                          <w:szCs w:val="108"/>
                                        </w:rPr>
                                        <w:delText>HR Churn Analysis</w:delText>
                                      </w:r>
                                    </w:del>
                                    <w:ins w:id="25" w:author="Saad" w:date="2017-08-29T16:01:00Z">
                                      <w:r w:rsidR="00C57E7B">
                                        <w:rPr>
                                          <w:rFonts w:asciiTheme="majorHAnsi" w:eastAsiaTheme="majorEastAsia" w:hAnsi="Century Gothic" w:cstheme="majorBidi"/>
                                          <w:color w:val="262626" w:themeColor="text1" w:themeTint="D9"/>
                                          <w:kern w:val="24"/>
                                          <w:sz w:val="108"/>
                                          <w:szCs w:val="108"/>
                                        </w:rPr>
                                        <w:t>HR Churn Analysis</w:t>
                                      </w:r>
                                    </w:ins>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855CBCB" w14:textId="77777777" w:rsidR="009B711D" w:rsidRDefault="009B711D" w:rsidP="009B711D">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58CFC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4F14E4E" w14:textId="29A880D8" w:rsidR="009B711D" w:rsidRDefault="00C57E7B" w:rsidP="009B711D">
                          <w:pPr>
                            <w:jc w:val="right"/>
                            <w:rPr>
                              <w:color w:val="5B9BD5" w:themeColor="accent1"/>
                              <w:sz w:val="64"/>
                              <w:szCs w:val="64"/>
                            </w:rPr>
                          </w:pPr>
                          <w:sdt>
                            <w:sdtPr>
                              <w:rPr>
                                <w:rFonts w:asciiTheme="majorHAnsi" w:eastAsiaTheme="majorEastAsia" w:hAnsi="Century Gothic" w:cstheme="majorBidi"/>
                                <w:color w:val="262626" w:themeColor="text1" w:themeTint="D9"/>
                                <w:kern w:val="24"/>
                                <w:sz w:val="108"/>
                                <w:szCs w:val="10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del w:id="32" w:author="Saad" w:date="2017-08-29T16:01:00Z">
                                <w:r w:rsidRPr="009B711D" w:rsidDel="00C57E7B">
                                  <w:rPr>
                                    <w:rFonts w:asciiTheme="majorHAnsi" w:eastAsiaTheme="majorEastAsia" w:hAnsi="Century Gothic" w:cstheme="majorBidi"/>
                                    <w:color w:val="262626" w:themeColor="text1" w:themeTint="D9"/>
                                    <w:kern w:val="24"/>
                                    <w:sz w:val="108"/>
                                    <w:szCs w:val="108"/>
                                  </w:rPr>
                                  <w:delText>HR Churn Analysis</w:delText>
                                </w:r>
                              </w:del>
                              <w:ins w:id="33" w:author="Saad" w:date="2017-08-29T16:01:00Z">
                                <w:r>
                                  <w:rPr>
                                    <w:rFonts w:asciiTheme="majorHAnsi" w:eastAsiaTheme="majorEastAsia" w:hAnsi="Century Gothic" w:cstheme="majorBidi"/>
                                    <w:color w:val="262626" w:themeColor="text1" w:themeTint="D9"/>
                                    <w:kern w:val="24"/>
                                    <w:sz w:val="108"/>
                                    <w:szCs w:val="108"/>
                                  </w:rPr>
                                  <w:t>HR Churn Analysis</w:t>
                                </w:r>
                              </w:ins>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855CBCB" w14:textId="77777777" w:rsidR="009B711D" w:rsidRDefault="009B711D" w:rsidP="009B711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25E5996" w14:textId="77777777" w:rsidR="009B711D" w:rsidRDefault="009B711D">
          <w:pPr>
            <w:rPr>
              <w:rFonts w:cstheme="minorHAnsi"/>
              <w:sz w:val="24"/>
              <w:szCs w:val="24"/>
            </w:rPr>
          </w:pPr>
          <w:r>
            <w:rPr>
              <w:rFonts w:cstheme="minorHAnsi"/>
              <w:sz w:val="24"/>
              <w:szCs w:val="24"/>
            </w:rPr>
            <w:br w:type="page"/>
          </w:r>
        </w:p>
        <w:bookmarkStart w:id="26" w:name="_GoBack" w:displacedByCustomXml="next"/>
        <w:bookmarkEnd w:id="26" w:displacedByCustomXml="next"/>
      </w:sdtContent>
    </w:sdt>
    <w:p w14:paraId="089FA0A5" w14:textId="77777777" w:rsidR="0042450D" w:rsidRPr="00073E0B" w:rsidRDefault="0042450D" w:rsidP="0042450D">
      <w:pPr>
        <w:rPr>
          <w:rFonts w:cstheme="minorHAnsi"/>
          <w:b/>
          <w:bCs/>
          <w:sz w:val="24"/>
          <w:szCs w:val="24"/>
        </w:rPr>
      </w:pPr>
      <w:r w:rsidRPr="00073E0B">
        <w:rPr>
          <w:rFonts w:cstheme="minorHAnsi"/>
          <w:b/>
          <w:bCs/>
          <w:sz w:val="24"/>
          <w:szCs w:val="24"/>
        </w:rPr>
        <w:lastRenderedPageBreak/>
        <w:t>Abstract:</w:t>
      </w:r>
    </w:p>
    <w:p w14:paraId="6EE2828D" w14:textId="5AF33F9D" w:rsidR="0042450D" w:rsidRPr="00073E0B" w:rsidRDefault="00073E0B" w:rsidP="00B240A8">
      <w:pPr>
        <w:rPr>
          <w:rFonts w:cstheme="minorHAnsi"/>
          <w:sz w:val="24"/>
          <w:szCs w:val="24"/>
        </w:rPr>
      </w:pPr>
      <w:r w:rsidRPr="00073E0B">
        <w:rPr>
          <w:rFonts w:cstheme="minorHAnsi"/>
          <w:bCs/>
          <w:sz w:val="24"/>
          <w:szCs w:val="24"/>
        </w:rPr>
        <w:t>Major problem these days is</w:t>
      </w:r>
      <w:r>
        <w:rPr>
          <w:rFonts w:cstheme="minorHAnsi"/>
          <w:bCs/>
          <w:sz w:val="24"/>
          <w:szCs w:val="24"/>
        </w:rPr>
        <w:t xml:space="preserve"> the loss of revenue for</w:t>
      </w:r>
      <w:r w:rsidR="00B240A8">
        <w:rPr>
          <w:rFonts w:cstheme="minorHAnsi"/>
          <w:bCs/>
          <w:sz w:val="24"/>
          <w:szCs w:val="24"/>
        </w:rPr>
        <w:t xml:space="preserve"> companies due to employees</w:t>
      </w:r>
      <w:r w:rsidRPr="00073E0B">
        <w:rPr>
          <w:rFonts w:cstheme="minorHAnsi"/>
          <w:bCs/>
          <w:sz w:val="24"/>
          <w:szCs w:val="24"/>
        </w:rPr>
        <w:t xml:space="preserve"> switching from one</w:t>
      </w:r>
      <w:r w:rsidR="00B240A8">
        <w:rPr>
          <w:rFonts w:cstheme="minorHAnsi"/>
          <w:bCs/>
          <w:sz w:val="24"/>
          <w:szCs w:val="24"/>
        </w:rPr>
        <w:t xml:space="preserve"> particular organization </w:t>
      </w:r>
      <w:r w:rsidR="00B240A8" w:rsidRPr="00073E0B">
        <w:rPr>
          <w:rFonts w:cstheme="minorHAnsi"/>
          <w:bCs/>
          <w:sz w:val="24"/>
          <w:szCs w:val="24"/>
        </w:rPr>
        <w:t>to</w:t>
      </w:r>
      <w:r w:rsidRPr="00073E0B">
        <w:rPr>
          <w:rFonts w:cstheme="minorHAnsi"/>
          <w:bCs/>
          <w:sz w:val="24"/>
          <w:szCs w:val="24"/>
        </w:rPr>
        <w:t xml:space="preserve"> another </w:t>
      </w:r>
      <w:ins w:id="27" w:author="Saad Azhar" w:date="2017-05-12T09:53:00Z">
        <w:r w:rsidR="00142D3F">
          <w:rPr>
            <w:rFonts w:cstheme="minorHAnsi"/>
            <w:bCs/>
            <w:sz w:val="24"/>
            <w:szCs w:val="24"/>
          </w:rPr>
          <w:t>due to</w:t>
        </w:r>
      </w:ins>
      <w:del w:id="28" w:author="Saad Azhar" w:date="2017-05-12T09:53:00Z">
        <w:r w:rsidRPr="00073E0B" w:rsidDel="00142D3F">
          <w:rPr>
            <w:rFonts w:cstheme="minorHAnsi"/>
            <w:bCs/>
            <w:sz w:val="24"/>
            <w:szCs w:val="24"/>
          </w:rPr>
          <w:delText>because of</w:delText>
        </w:r>
      </w:del>
      <w:r w:rsidRPr="00073E0B">
        <w:rPr>
          <w:rFonts w:cstheme="minorHAnsi"/>
          <w:bCs/>
          <w:sz w:val="24"/>
          <w:szCs w:val="24"/>
        </w:rPr>
        <w:t xml:space="preserve"> un</w:t>
      </w:r>
      <w:r w:rsidR="00B240A8">
        <w:rPr>
          <w:rFonts w:cstheme="minorHAnsi"/>
          <w:bCs/>
          <w:sz w:val="24"/>
          <w:szCs w:val="24"/>
        </w:rPr>
        <w:t>satisfaction with their jobs</w:t>
      </w:r>
      <w:r w:rsidRPr="00073E0B">
        <w:rPr>
          <w:rFonts w:cstheme="minorHAnsi"/>
          <w:bCs/>
          <w:sz w:val="24"/>
          <w:szCs w:val="24"/>
        </w:rPr>
        <w:t xml:space="preserve"> or </w:t>
      </w:r>
      <w:r w:rsidR="00B240A8">
        <w:rPr>
          <w:rFonts w:cstheme="minorHAnsi"/>
          <w:bCs/>
          <w:sz w:val="24"/>
          <w:szCs w:val="24"/>
        </w:rPr>
        <w:t xml:space="preserve">pay </w:t>
      </w:r>
      <w:r w:rsidRPr="00972CC3">
        <w:rPr>
          <w:rFonts w:cstheme="minorHAnsi"/>
          <w:bCs/>
          <w:sz w:val="24"/>
          <w:szCs w:val="24"/>
        </w:rPr>
        <w:t>packages</w:t>
      </w:r>
      <w:r w:rsidRPr="00073E0B">
        <w:rPr>
          <w:rFonts w:cstheme="minorHAnsi"/>
          <w:bCs/>
          <w:sz w:val="24"/>
          <w:szCs w:val="24"/>
        </w:rPr>
        <w:t xml:space="preserve">. This issue is known as churn which is creating a big gap </w:t>
      </w:r>
      <w:r w:rsidR="00B240A8">
        <w:rPr>
          <w:rFonts w:cstheme="minorHAnsi"/>
          <w:bCs/>
          <w:sz w:val="24"/>
          <w:szCs w:val="24"/>
        </w:rPr>
        <w:t>of finances in business</w:t>
      </w:r>
      <w:r w:rsidRPr="00073E0B">
        <w:rPr>
          <w:rFonts w:cstheme="minorHAnsi"/>
          <w:bCs/>
          <w:sz w:val="24"/>
          <w:szCs w:val="24"/>
        </w:rPr>
        <w:t xml:space="preserve"> sector and ultimately affects the economy of a </w:t>
      </w:r>
      <w:r w:rsidR="00B240A8">
        <w:rPr>
          <w:rFonts w:cstheme="minorHAnsi"/>
          <w:bCs/>
          <w:sz w:val="24"/>
          <w:szCs w:val="24"/>
        </w:rPr>
        <w:t>country because business</w:t>
      </w:r>
      <w:r w:rsidRPr="00073E0B">
        <w:rPr>
          <w:rFonts w:cstheme="minorHAnsi"/>
          <w:bCs/>
          <w:sz w:val="24"/>
          <w:szCs w:val="24"/>
        </w:rPr>
        <w:t xml:space="preserve"> sector forms a major part of economy these days. </w:t>
      </w:r>
      <w:r w:rsidR="00B240A8">
        <w:rPr>
          <w:rFonts w:cstheme="minorHAnsi"/>
          <w:sz w:val="24"/>
          <w:szCs w:val="24"/>
        </w:rPr>
        <w:t>People leave their job</w:t>
      </w:r>
      <w:ins w:id="29" w:author="Saad Azhar" w:date="2017-05-12T09:54:00Z">
        <w:r w:rsidR="00142D3F">
          <w:rPr>
            <w:rFonts w:cstheme="minorHAnsi"/>
            <w:sz w:val="24"/>
            <w:szCs w:val="24"/>
          </w:rPr>
          <w:t>s</w:t>
        </w:r>
      </w:ins>
      <w:r w:rsidR="00B240A8">
        <w:rPr>
          <w:rFonts w:cstheme="minorHAnsi"/>
          <w:sz w:val="24"/>
          <w:szCs w:val="24"/>
        </w:rPr>
        <w:t xml:space="preserve"> due to</w:t>
      </w:r>
      <w:r w:rsidR="0042450D" w:rsidRPr="00073E0B">
        <w:rPr>
          <w:rFonts w:cstheme="minorHAnsi"/>
          <w:sz w:val="24"/>
          <w:szCs w:val="24"/>
        </w:rPr>
        <w:t xml:space="preserve"> many reasons, maybe they are suffering from pressure because they work for long</w:t>
      </w:r>
      <w:r w:rsidR="00B240A8">
        <w:rPr>
          <w:rFonts w:cstheme="minorHAnsi"/>
          <w:sz w:val="24"/>
          <w:szCs w:val="24"/>
        </w:rPr>
        <w:t xml:space="preserve"> periods of</w:t>
      </w:r>
      <w:r w:rsidR="0042450D" w:rsidRPr="00073E0B">
        <w:rPr>
          <w:rFonts w:cstheme="minorHAnsi"/>
          <w:sz w:val="24"/>
          <w:szCs w:val="24"/>
        </w:rPr>
        <w:t xml:space="preserve"> time every day or they are not satisfied with the salary or they feel that they cannot get promotion. Our project aim</w:t>
      </w:r>
      <w:r w:rsidR="00B240A8">
        <w:rPr>
          <w:rFonts w:cstheme="minorHAnsi"/>
          <w:sz w:val="24"/>
          <w:szCs w:val="24"/>
        </w:rPr>
        <w:t>s</w:t>
      </w:r>
      <w:r w:rsidR="0042450D" w:rsidRPr="00073E0B">
        <w:rPr>
          <w:rFonts w:cstheme="minorHAnsi"/>
          <w:sz w:val="24"/>
          <w:szCs w:val="24"/>
        </w:rPr>
        <w:t xml:space="preserve"> at finding out</w:t>
      </w:r>
      <w:r w:rsidR="00B240A8">
        <w:rPr>
          <w:rFonts w:cstheme="minorHAnsi"/>
          <w:sz w:val="24"/>
          <w:szCs w:val="24"/>
        </w:rPr>
        <w:t xml:space="preserve"> who will leave the company in near future</w:t>
      </w:r>
      <w:r w:rsidR="0042450D" w:rsidRPr="00073E0B">
        <w:rPr>
          <w:rFonts w:cstheme="minorHAnsi"/>
          <w:sz w:val="24"/>
          <w:szCs w:val="24"/>
        </w:rPr>
        <w:t xml:space="preserve"> based on their </w:t>
      </w:r>
      <w:r w:rsidR="00343E7B" w:rsidRPr="00073E0B">
        <w:rPr>
          <w:rFonts w:cstheme="minorHAnsi"/>
          <w:sz w:val="24"/>
          <w:szCs w:val="24"/>
        </w:rPr>
        <w:t>satisfaction</w:t>
      </w:r>
      <w:r w:rsidR="0042450D" w:rsidRPr="00073E0B">
        <w:rPr>
          <w:rFonts w:cstheme="minorHAnsi"/>
          <w:sz w:val="24"/>
          <w:szCs w:val="24"/>
        </w:rPr>
        <w:t xml:space="preserve"> level, las</w:t>
      </w:r>
      <w:r w:rsidR="00B240A8">
        <w:rPr>
          <w:rFonts w:cstheme="minorHAnsi"/>
          <w:sz w:val="24"/>
          <w:szCs w:val="24"/>
        </w:rPr>
        <w:t>t</w:t>
      </w:r>
      <w:r w:rsidR="0042450D" w:rsidRPr="00073E0B">
        <w:rPr>
          <w:rFonts w:cstheme="minorHAnsi"/>
          <w:sz w:val="24"/>
          <w:szCs w:val="24"/>
        </w:rPr>
        <w:t xml:space="preserve"> evaluation score, whether get promotion in the past 5 years and so on.</w:t>
      </w:r>
    </w:p>
    <w:p w14:paraId="02B7464D" w14:textId="77777777" w:rsidR="0042450D" w:rsidRPr="00073E0B" w:rsidRDefault="00343E7B" w:rsidP="0042450D">
      <w:pPr>
        <w:rPr>
          <w:rFonts w:cstheme="minorHAnsi"/>
          <w:b/>
          <w:bCs/>
          <w:sz w:val="24"/>
          <w:szCs w:val="24"/>
        </w:rPr>
      </w:pPr>
      <w:r w:rsidRPr="00073E0B">
        <w:rPr>
          <w:rFonts w:cstheme="minorHAnsi"/>
          <w:b/>
          <w:bCs/>
          <w:sz w:val="24"/>
          <w:szCs w:val="24"/>
        </w:rPr>
        <w:t>Project</w:t>
      </w:r>
      <w:r w:rsidR="0042450D" w:rsidRPr="00073E0B">
        <w:rPr>
          <w:rFonts w:cstheme="minorHAnsi"/>
          <w:b/>
          <w:bCs/>
          <w:sz w:val="24"/>
          <w:szCs w:val="24"/>
        </w:rPr>
        <w:t xml:space="preserve"> description</w:t>
      </w:r>
      <w:r w:rsidRPr="00073E0B">
        <w:rPr>
          <w:rFonts w:cstheme="minorHAnsi"/>
          <w:b/>
          <w:bCs/>
          <w:sz w:val="24"/>
          <w:szCs w:val="24"/>
        </w:rPr>
        <w:t>:</w:t>
      </w:r>
    </w:p>
    <w:p w14:paraId="4C109AD0" w14:textId="77777777" w:rsidR="0042450D" w:rsidRPr="00073E0B" w:rsidRDefault="0042450D" w:rsidP="00343E7B">
      <w:pPr>
        <w:rPr>
          <w:rFonts w:cstheme="minorHAnsi"/>
          <w:sz w:val="24"/>
          <w:szCs w:val="24"/>
        </w:rPr>
      </w:pPr>
      <w:r w:rsidRPr="00073E0B">
        <w:rPr>
          <w:rFonts w:cstheme="minorHAnsi"/>
          <w:sz w:val="24"/>
          <w:szCs w:val="24"/>
        </w:rPr>
        <w:t xml:space="preserve">Our dataset is from Kaggle “Human Resources Analytics”   with nine predictors, one target variable and 14999 observation. And the figure – 1 below shows how </w:t>
      </w:r>
      <w:r w:rsidR="00343E7B" w:rsidRPr="00073E0B">
        <w:rPr>
          <w:rFonts w:cstheme="minorHAnsi"/>
          <w:sz w:val="24"/>
          <w:szCs w:val="24"/>
        </w:rPr>
        <w:t>our dataset looks like is</w:t>
      </w:r>
      <w:r w:rsidRPr="00073E0B">
        <w:rPr>
          <w:rFonts w:cstheme="minorHAnsi"/>
          <w:sz w:val="24"/>
          <w:szCs w:val="24"/>
        </w:rPr>
        <w:t>.</w:t>
      </w:r>
    </w:p>
    <w:p w14:paraId="3410092A" w14:textId="77777777" w:rsidR="0042450D" w:rsidRPr="00073E0B" w:rsidRDefault="0042450D" w:rsidP="0042450D">
      <w:pPr>
        <w:rPr>
          <w:rFonts w:cstheme="minorHAnsi"/>
          <w:sz w:val="24"/>
          <w:szCs w:val="24"/>
        </w:rPr>
      </w:pPr>
      <w:r w:rsidRPr="00073E0B">
        <w:rPr>
          <w:rFonts w:cstheme="minorHAnsi"/>
          <w:noProof/>
          <w:sz w:val="24"/>
          <w:szCs w:val="24"/>
        </w:rPr>
        <w:drawing>
          <wp:inline distT="0" distB="0" distL="0" distR="0" wp14:anchorId="19823F49" wp14:editId="34C29B9A">
            <wp:extent cx="5943600" cy="2771140"/>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43600" cy="2771140"/>
                    </a:xfrm>
                    <a:prstGeom prst="rect">
                      <a:avLst/>
                    </a:prstGeom>
                  </pic:spPr>
                </pic:pic>
              </a:graphicData>
            </a:graphic>
          </wp:inline>
        </w:drawing>
      </w:r>
    </w:p>
    <w:p w14:paraId="663C5471" w14:textId="77777777" w:rsidR="0042450D" w:rsidRPr="00073E0B" w:rsidRDefault="0042450D" w:rsidP="00343E7B">
      <w:pPr>
        <w:rPr>
          <w:rFonts w:cstheme="minorHAnsi"/>
          <w:sz w:val="24"/>
          <w:szCs w:val="24"/>
        </w:rPr>
      </w:pPr>
      <w:r w:rsidRPr="00073E0B">
        <w:rPr>
          <w:rFonts w:cstheme="minorHAnsi"/>
          <w:sz w:val="24"/>
          <w:szCs w:val="24"/>
        </w:rPr>
        <w:tab/>
      </w:r>
      <w:r w:rsidRPr="00073E0B">
        <w:rPr>
          <w:rFonts w:cstheme="minorHAnsi"/>
          <w:sz w:val="24"/>
          <w:szCs w:val="24"/>
        </w:rPr>
        <w:tab/>
      </w:r>
      <w:r w:rsidRPr="00073E0B">
        <w:rPr>
          <w:rFonts w:cstheme="minorHAnsi"/>
          <w:sz w:val="24"/>
          <w:szCs w:val="24"/>
        </w:rPr>
        <w:tab/>
      </w:r>
      <w:r w:rsidRPr="00073E0B">
        <w:rPr>
          <w:rFonts w:cstheme="minorHAnsi"/>
          <w:sz w:val="24"/>
          <w:szCs w:val="24"/>
        </w:rPr>
        <w:tab/>
      </w:r>
      <w:r w:rsidRPr="00073E0B">
        <w:rPr>
          <w:rFonts w:cstheme="minorHAnsi"/>
          <w:sz w:val="24"/>
          <w:szCs w:val="24"/>
        </w:rPr>
        <w:tab/>
      </w:r>
      <w:r w:rsidR="000F676C" w:rsidRPr="00073E0B">
        <w:rPr>
          <w:rFonts w:cstheme="minorHAnsi"/>
          <w:sz w:val="24"/>
          <w:szCs w:val="24"/>
        </w:rPr>
        <w:t>Figure</w:t>
      </w:r>
      <w:r w:rsidRPr="00073E0B">
        <w:rPr>
          <w:rFonts w:cstheme="minorHAnsi"/>
          <w:sz w:val="24"/>
          <w:szCs w:val="24"/>
        </w:rPr>
        <w:t xml:space="preserve"> – 1</w:t>
      </w:r>
    </w:p>
    <w:p w14:paraId="33805821" w14:textId="77777777" w:rsidR="0042450D" w:rsidRPr="00073E0B" w:rsidRDefault="0042450D" w:rsidP="007731F1">
      <w:pPr>
        <w:rPr>
          <w:rFonts w:cstheme="minorHAnsi"/>
          <w:sz w:val="24"/>
          <w:szCs w:val="24"/>
        </w:rPr>
      </w:pPr>
      <w:r w:rsidRPr="00073E0B">
        <w:rPr>
          <w:rFonts w:cstheme="minorHAnsi"/>
          <w:sz w:val="24"/>
          <w:szCs w:val="24"/>
        </w:rPr>
        <w:t>We aim at building the mode</w:t>
      </w:r>
      <w:r w:rsidR="00B240A8">
        <w:rPr>
          <w:rFonts w:cstheme="minorHAnsi"/>
          <w:sz w:val="24"/>
          <w:szCs w:val="24"/>
        </w:rPr>
        <w:t>ls by different methods such as</w:t>
      </w:r>
      <w:r w:rsidRPr="00073E0B">
        <w:rPr>
          <w:rFonts w:cstheme="minorHAnsi"/>
          <w:sz w:val="24"/>
          <w:szCs w:val="24"/>
        </w:rPr>
        <w:t xml:space="preserve"> logistic regression,</w:t>
      </w:r>
      <w:r w:rsidR="00B240A8">
        <w:rPr>
          <w:rFonts w:cstheme="minorHAnsi"/>
          <w:sz w:val="24"/>
          <w:szCs w:val="24"/>
        </w:rPr>
        <w:t xml:space="preserve"> backwards logistic regression, </w:t>
      </w:r>
      <w:r w:rsidRPr="00073E0B">
        <w:rPr>
          <w:rFonts w:cstheme="minorHAnsi"/>
          <w:sz w:val="24"/>
          <w:szCs w:val="24"/>
        </w:rPr>
        <w:t>Decision Tree</w:t>
      </w:r>
      <w:r w:rsidR="00B240A8">
        <w:rPr>
          <w:rFonts w:cstheme="minorHAnsi"/>
          <w:sz w:val="24"/>
          <w:szCs w:val="24"/>
        </w:rPr>
        <w:t xml:space="preserve"> and Random forest</w:t>
      </w:r>
      <w:r w:rsidRPr="00073E0B">
        <w:rPr>
          <w:rFonts w:cstheme="minorHAnsi"/>
          <w:sz w:val="24"/>
          <w:szCs w:val="24"/>
        </w:rPr>
        <w:t xml:space="preserve">. We also need to figure out which </w:t>
      </w:r>
      <w:r w:rsidR="000F676C">
        <w:rPr>
          <w:rFonts w:cstheme="minorHAnsi"/>
          <w:sz w:val="24"/>
          <w:szCs w:val="24"/>
        </w:rPr>
        <w:t xml:space="preserve">model </w:t>
      </w:r>
      <w:r w:rsidRPr="00073E0B">
        <w:rPr>
          <w:rFonts w:cstheme="minorHAnsi"/>
          <w:sz w:val="24"/>
          <w:szCs w:val="24"/>
        </w:rPr>
        <w:t>perform</w:t>
      </w:r>
      <w:r w:rsidR="000F676C">
        <w:rPr>
          <w:rFonts w:cstheme="minorHAnsi"/>
          <w:sz w:val="24"/>
          <w:szCs w:val="24"/>
        </w:rPr>
        <w:t xml:space="preserve">s the best, by using Key Performance Indicators such as </w:t>
      </w:r>
      <w:r w:rsidRPr="00073E0B">
        <w:rPr>
          <w:rFonts w:cstheme="minorHAnsi"/>
          <w:sz w:val="24"/>
          <w:szCs w:val="24"/>
        </w:rPr>
        <w:t>accuracy</w:t>
      </w:r>
      <w:r w:rsidR="000F676C">
        <w:rPr>
          <w:rFonts w:cstheme="minorHAnsi"/>
          <w:sz w:val="24"/>
          <w:szCs w:val="24"/>
        </w:rPr>
        <w:t>, misclassification error AUC value, ROC Curve and Lift Value</w:t>
      </w:r>
      <w:r w:rsidRPr="00073E0B">
        <w:rPr>
          <w:rFonts w:cstheme="minorHAnsi"/>
          <w:sz w:val="24"/>
          <w:szCs w:val="24"/>
        </w:rPr>
        <w:t xml:space="preserve"> </w:t>
      </w:r>
      <w:r w:rsidR="000F676C">
        <w:rPr>
          <w:rFonts w:cstheme="minorHAnsi"/>
          <w:sz w:val="24"/>
          <w:szCs w:val="24"/>
        </w:rPr>
        <w:t>(where applicable). One thing</w:t>
      </w:r>
      <w:r w:rsidRPr="00073E0B">
        <w:rPr>
          <w:rFonts w:cstheme="minorHAnsi"/>
          <w:sz w:val="24"/>
          <w:szCs w:val="24"/>
        </w:rPr>
        <w:t xml:space="preserve"> we need to avoid is model overfitting we don’t want to build a model with high accuracy in the training dataset but low accuracy in the real case.</w:t>
      </w:r>
      <w:r w:rsidR="000F676C">
        <w:rPr>
          <w:rFonts w:cstheme="minorHAnsi"/>
          <w:sz w:val="24"/>
          <w:szCs w:val="24"/>
        </w:rPr>
        <w:t xml:space="preserve"> </w:t>
      </w:r>
    </w:p>
    <w:p w14:paraId="5DC1C519" w14:textId="77777777" w:rsidR="00343E7B" w:rsidRPr="00073E0B" w:rsidRDefault="00343E7B" w:rsidP="00343E7B">
      <w:pPr>
        <w:rPr>
          <w:rFonts w:cstheme="minorHAnsi"/>
          <w:sz w:val="24"/>
          <w:szCs w:val="24"/>
        </w:rPr>
      </w:pPr>
    </w:p>
    <w:p w14:paraId="6DB34B7D" w14:textId="77777777" w:rsidR="007731F1" w:rsidRDefault="007731F1" w:rsidP="0042450D">
      <w:pPr>
        <w:rPr>
          <w:rFonts w:cstheme="minorHAnsi"/>
          <w:b/>
          <w:bCs/>
          <w:sz w:val="24"/>
          <w:szCs w:val="24"/>
        </w:rPr>
      </w:pPr>
    </w:p>
    <w:p w14:paraId="1263DA79" w14:textId="77777777" w:rsidR="0042450D" w:rsidRPr="00073E0B" w:rsidRDefault="0042450D" w:rsidP="0042450D">
      <w:pPr>
        <w:rPr>
          <w:rFonts w:cstheme="minorHAnsi"/>
          <w:b/>
          <w:bCs/>
          <w:sz w:val="24"/>
          <w:szCs w:val="24"/>
        </w:rPr>
      </w:pPr>
      <w:r w:rsidRPr="00073E0B">
        <w:rPr>
          <w:rFonts w:cstheme="minorHAnsi"/>
          <w:b/>
          <w:bCs/>
          <w:sz w:val="24"/>
          <w:szCs w:val="24"/>
        </w:rPr>
        <w:lastRenderedPageBreak/>
        <w:t>Data preparation</w:t>
      </w:r>
      <w:r w:rsidR="00343E7B" w:rsidRPr="00073E0B">
        <w:rPr>
          <w:rFonts w:cstheme="minorHAnsi"/>
          <w:b/>
          <w:bCs/>
          <w:sz w:val="24"/>
          <w:szCs w:val="24"/>
        </w:rPr>
        <w:t>:</w:t>
      </w:r>
    </w:p>
    <w:p w14:paraId="1BC10257" w14:textId="25215915" w:rsidR="0042450D" w:rsidRPr="00073E0B" w:rsidRDefault="007731F1" w:rsidP="00D23728">
      <w:pPr>
        <w:rPr>
          <w:rFonts w:cstheme="minorHAnsi"/>
          <w:sz w:val="24"/>
          <w:szCs w:val="24"/>
        </w:rPr>
      </w:pPr>
      <w:r>
        <w:rPr>
          <w:rFonts w:cstheme="minorHAnsi"/>
          <w:sz w:val="24"/>
          <w:szCs w:val="24"/>
        </w:rPr>
        <w:t>For data preparation w</w:t>
      </w:r>
      <w:r w:rsidR="0042450D" w:rsidRPr="00073E0B">
        <w:rPr>
          <w:rFonts w:cstheme="minorHAnsi"/>
          <w:sz w:val="24"/>
          <w:szCs w:val="24"/>
        </w:rPr>
        <w:t>e divide</w:t>
      </w:r>
      <w:r>
        <w:rPr>
          <w:rFonts w:cstheme="minorHAnsi"/>
          <w:sz w:val="24"/>
          <w:szCs w:val="24"/>
        </w:rPr>
        <w:t>d</w:t>
      </w:r>
      <w:r w:rsidR="0042450D" w:rsidRPr="00073E0B">
        <w:rPr>
          <w:rFonts w:cstheme="minorHAnsi"/>
          <w:sz w:val="24"/>
          <w:szCs w:val="24"/>
        </w:rPr>
        <w:t xml:space="preserve"> our dataset into two parts</w:t>
      </w:r>
      <w:ins w:id="30" w:author="Saad Azhar" w:date="2017-05-12T09:56:00Z">
        <w:r w:rsidR="00142D3F">
          <w:rPr>
            <w:rFonts w:cstheme="minorHAnsi"/>
            <w:sz w:val="24"/>
            <w:szCs w:val="24"/>
          </w:rPr>
          <w:t>,</w:t>
        </w:r>
      </w:ins>
      <w:r w:rsidR="0042450D" w:rsidRPr="00073E0B">
        <w:rPr>
          <w:rFonts w:cstheme="minorHAnsi"/>
          <w:sz w:val="24"/>
          <w:szCs w:val="24"/>
        </w:rPr>
        <w:t xml:space="preserve"> training and validation </w:t>
      </w:r>
      <w:ins w:id="31" w:author="Saad Azhar" w:date="2017-05-12T09:57:00Z">
        <w:r w:rsidR="00142D3F">
          <w:rPr>
            <w:rFonts w:cstheme="minorHAnsi"/>
            <w:sz w:val="24"/>
            <w:szCs w:val="24"/>
          </w:rPr>
          <w:t>datasets</w:t>
        </w:r>
      </w:ins>
      <w:ins w:id="32" w:author="Saad Azhar" w:date="2017-05-12T09:56:00Z">
        <w:r w:rsidR="00142D3F">
          <w:rPr>
            <w:rFonts w:cstheme="minorHAnsi"/>
            <w:sz w:val="24"/>
            <w:szCs w:val="24"/>
          </w:rPr>
          <w:t xml:space="preserve"> </w:t>
        </w:r>
      </w:ins>
      <w:r w:rsidR="0042450D" w:rsidRPr="00073E0B">
        <w:rPr>
          <w:rFonts w:cstheme="minorHAnsi"/>
          <w:sz w:val="24"/>
          <w:szCs w:val="24"/>
        </w:rPr>
        <w:t>with 60% and 40% respectively</w:t>
      </w:r>
      <w:r>
        <w:rPr>
          <w:rFonts w:cstheme="minorHAnsi"/>
          <w:sz w:val="24"/>
          <w:szCs w:val="24"/>
        </w:rPr>
        <w:t>. T</w:t>
      </w:r>
      <w:r w:rsidR="0042450D" w:rsidRPr="00073E0B">
        <w:rPr>
          <w:rFonts w:cstheme="minorHAnsi"/>
          <w:sz w:val="24"/>
          <w:szCs w:val="24"/>
        </w:rPr>
        <w:t>he training and validation</w:t>
      </w:r>
      <w:r>
        <w:rPr>
          <w:rFonts w:cstheme="minorHAnsi"/>
          <w:sz w:val="24"/>
          <w:szCs w:val="24"/>
        </w:rPr>
        <w:t xml:space="preserve"> </w:t>
      </w:r>
      <w:ins w:id="33" w:author="Saad Azhar" w:date="2017-05-12T09:56:00Z">
        <w:r w:rsidR="00142D3F">
          <w:rPr>
            <w:rFonts w:cstheme="minorHAnsi"/>
            <w:sz w:val="24"/>
            <w:szCs w:val="24"/>
          </w:rPr>
          <w:t>datasets</w:t>
        </w:r>
      </w:ins>
      <w:del w:id="34" w:author="Saad Azhar" w:date="2017-05-12T09:56:00Z">
        <w:r w:rsidDel="00142D3F">
          <w:rPr>
            <w:rFonts w:cstheme="minorHAnsi"/>
            <w:sz w:val="24"/>
            <w:szCs w:val="24"/>
          </w:rPr>
          <w:delText>setss</w:delText>
        </w:r>
      </w:del>
      <w:r w:rsidR="0042450D" w:rsidRPr="00073E0B">
        <w:rPr>
          <w:rFonts w:cstheme="minorHAnsi"/>
          <w:sz w:val="24"/>
          <w:szCs w:val="24"/>
        </w:rPr>
        <w:t xml:space="preserve"> don’t have any overlap sample. For the predictor: “average monthly work hours”, it range from 100 to 300 it is very different from other predictors if we use this predictor directly it will dominate other predictors since other predictors’ value range from 0 to 1 or from 1 to 7(number of project). And in here we used min-max normalization to deal with average monthly working hours and convert the range from 100</w:t>
      </w:r>
      <w:r>
        <w:rPr>
          <w:rFonts w:cstheme="minorHAnsi"/>
          <w:sz w:val="24"/>
          <w:szCs w:val="24"/>
        </w:rPr>
        <w:t xml:space="preserve"> to 300 to 0 to 1. After we normalized our dataset we worked on</w:t>
      </w:r>
      <w:r w:rsidR="0042450D" w:rsidRPr="00073E0B">
        <w:rPr>
          <w:rFonts w:cstheme="minorHAnsi"/>
          <w:sz w:val="24"/>
          <w:szCs w:val="24"/>
        </w:rPr>
        <w:t xml:space="preserve"> selecting the important features. </w:t>
      </w:r>
      <w:r w:rsidR="00D23728">
        <w:rPr>
          <w:rFonts w:cstheme="minorHAnsi"/>
          <w:sz w:val="24"/>
          <w:szCs w:val="24"/>
        </w:rPr>
        <w:t>For that w</w:t>
      </w:r>
      <w:r w:rsidR="0042450D" w:rsidRPr="00073E0B">
        <w:rPr>
          <w:rFonts w:cstheme="minorHAnsi"/>
          <w:sz w:val="24"/>
          <w:szCs w:val="24"/>
        </w:rPr>
        <w:t>e calculate</w:t>
      </w:r>
      <w:r>
        <w:rPr>
          <w:rFonts w:cstheme="minorHAnsi"/>
          <w:sz w:val="24"/>
          <w:szCs w:val="24"/>
        </w:rPr>
        <w:t>d</w:t>
      </w:r>
      <w:r w:rsidR="00D23728">
        <w:rPr>
          <w:rFonts w:cstheme="minorHAnsi"/>
          <w:sz w:val="24"/>
          <w:szCs w:val="24"/>
        </w:rPr>
        <w:t xml:space="preserve"> the importance</w:t>
      </w:r>
      <w:r w:rsidR="0042450D" w:rsidRPr="00073E0B">
        <w:rPr>
          <w:rFonts w:cstheme="minorHAnsi"/>
          <w:sz w:val="24"/>
          <w:szCs w:val="24"/>
        </w:rPr>
        <w:t xml:space="preserve"> of each features by using Boruta feature importance package. The importance visual plots are showed in Figure - 2. In this section I am going to explain the</w:t>
      </w:r>
      <w:r w:rsidR="00343E7B" w:rsidRPr="00073E0B">
        <w:rPr>
          <w:rFonts w:cstheme="minorHAnsi"/>
          <w:sz w:val="24"/>
          <w:szCs w:val="24"/>
        </w:rPr>
        <w:t xml:space="preserve"> </w:t>
      </w:r>
      <w:r w:rsidR="0042450D" w:rsidRPr="00073E0B">
        <w:rPr>
          <w:rFonts w:cstheme="minorHAnsi"/>
          <w:sz w:val="24"/>
          <w:szCs w:val="24"/>
        </w:rPr>
        <w:t>working of Boruta Package. Its working is as follows:-</w:t>
      </w:r>
    </w:p>
    <w:p w14:paraId="568387CA" w14:textId="77777777" w:rsidR="0042450D" w:rsidRPr="00073E0B" w:rsidRDefault="0042450D" w:rsidP="00343E7B">
      <w:pPr>
        <w:pStyle w:val="ListParagraph"/>
        <w:numPr>
          <w:ilvl w:val="0"/>
          <w:numId w:val="8"/>
        </w:numPr>
        <w:rPr>
          <w:rFonts w:cstheme="minorHAnsi"/>
          <w:sz w:val="24"/>
          <w:szCs w:val="24"/>
        </w:rPr>
      </w:pPr>
      <w:r w:rsidRPr="00073E0B">
        <w:rPr>
          <w:rFonts w:cstheme="minorHAnsi"/>
          <w:sz w:val="24"/>
          <w:szCs w:val="24"/>
        </w:rPr>
        <w:t xml:space="preserve">The First step involves adding randomness to the given data set by </w:t>
      </w:r>
      <w:r w:rsidR="00343E7B" w:rsidRPr="00073E0B">
        <w:rPr>
          <w:rFonts w:cstheme="minorHAnsi"/>
          <w:sz w:val="24"/>
          <w:szCs w:val="24"/>
        </w:rPr>
        <w:t xml:space="preserve">creating shuffled copies of all </w:t>
      </w:r>
      <w:r w:rsidRPr="00073E0B">
        <w:rPr>
          <w:rFonts w:cstheme="minorHAnsi"/>
          <w:sz w:val="24"/>
          <w:szCs w:val="24"/>
        </w:rPr>
        <w:t>features. Shuffled copies are also known as shadow features.</w:t>
      </w:r>
    </w:p>
    <w:p w14:paraId="0EFD3577" w14:textId="77777777" w:rsidR="0042450D" w:rsidRPr="00073E0B" w:rsidRDefault="0042450D" w:rsidP="00343E7B">
      <w:pPr>
        <w:pStyle w:val="ListParagraph"/>
        <w:numPr>
          <w:ilvl w:val="0"/>
          <w:numId w:val="8"/>
        </w:numPr>
        <w:rPr>
          <w:rFonts w:cstheme="minorHAnsi"/>
          <w:sz w:val="24"/>
          <w:szCs w:val="24"/>
        </w:rPr>
      </w:pPr>
      <w:r w:rsidRPr="00073E0B">
        <w:rPr>
          <w:rFonts w:cstheme="minorHAnsi"/>
          <w:sz w:val="24"/>
          <w:szCs w:val="24"/>
        </w:rPr>
        <w:t xml:space="preserve">Second step is about training a random forest algorithm on the </w:t>
      </w:r>
      <w:r w:rsidR="00D23728">
        <w:rPr>
          <w:rFonts w:cstheme="minorHAnsi"/>
          <w:sz w:val="24"/>
          <w:szCs w:val="24"/>
        </w:rPr>
        <w:t>extended data set and applying</w:t>
      </w:r>
      <w:r w:rsidR="00343E7B" w:rsidRPr="00073E0B">
        <w:rPr>
          <w:rFonts w:cstheme="minorHAnsi"/>
          <w:sz w:val="24"/>
          <w:szCs w:val="24"/>
        </w:rPr>
        <w:t xml:space="preserve"> a </w:t>
      </w:r>
      <w:r w:rsidRPr="00073E0B">
        <w:rPr>
          <w:rFonts w:cstheme="minorHAnsi"/>
          <w:sz w:val="24"/>
          <w:szCs w:val="24"/>
        </w:rPr>
        <w:t>feature importance measure. Mean Decrease Accuracy is used to evaluate the importance of</w:t>
      </w:r>
      <w:r w:rsidR="00343E7B" w:rsidRPr="00073E0B">
        <w:rPr>
          <w:rFonts w:cstheme="minorHAnsi"/>
          <w:sz w:val="24"/>
          <w:szCs w:val="24"/>
        </w:rPr>
        <w:t xml:space="preserve"> </w:t>
      </w:r>
      <w:r w:rsidRPr="00073E0B">
        <w:rPr>
          <w:rFonts w:cstheme="minorHAnsi"/>
          <w:sz w:val="24"/>
          <w:szCs w:val="24"/>
        </w:rPr>
        <w:t>each feature where higher means more important.</w:t>
      </w:r>
    </w:p>
    <w:p w14:paraId="22F8CAFB" w14:textId="77777777" w:rsidR="0042450D" w:rsidRPr="00073E0B" w:rsidRDefault="0042450D" w:rsidP="00343E7B">
      <w:pPr>
        <w:pStyle w:val="ListParagraph"/>
        <w:numPr>
          <w:ilvl w:val="0"/>
          <w:numId w:val="8"/>
        </w:numPr>
        <w:rPr>
          <w:rFonts w:cstheme="minorHAnsi"/>
          <w:sz w:val="24"/>
          <w:szCs w:val="24"/>
        </w:rPr>
      </w:pPr>
      <w:r w:rsidRPr="00073E0B">
        <w:rPr>
          <w:rFonts w:cstheme="minorHAnsi"/>
          <w:sz w:val="24"/>
          <w:szCs w:val="24"/>
        </w:rPr>
        <w:t xml:space="preserve">Third step is about checking whether a real feature has a higher </w:t>
      </w:r>
      <w:r w:rsidR="00343E7B" w:rsidRPr="00073E0B">
        <w:rPr>
          <w:rFonts w:cstheme="minorHAnsi"/>
          <w:sz w:val="24"/>
          <w:szCs w:val="24"/>
        </w:rPr>
        <w:t xml:space="preserve">importance than the best of its </w:t>
      </w:r>
      <w:r w:rsidRPr="00073E0B">
        <w:rPr>
          <w:rFonts w:cstheme="minorHAnsi"/>
          <w:sz w:val="24"/>
          <w:szCs w:val="24"/>
        </w:rPr>
        <w:t>shadow features at every iteration and constantly removes features which are deemed highly</w:t>
      </w:r>
      <w:r w:rsidR="00343E7B" w:rsidRPr="00073E0B">
        <w:rPr>
          <w:rFonts w:cstheme="minorHAnsi"/>
          <w:sz w:val="24"/>
          <w:szCs w:val="24"/>
        </w:rPr>
        <w:t xml:space="preserve"> </w:t>
      </w:r>
      <w:r w:rsidRPr="00073E0B">
        <w:rPr>
          <w:rFonts w:cstheme="minorHAnsi"/>
          <w:sz w:val="24"/>
          <w:szCs w:val="24"/>
        </w:rPr>
        <w:t xml:space="preserve">unimportant. </w:t>
      </w:r>
    </w:p>
    <w:p w14:paraId="3D8FD43A" w14:textId="77777777" w:rsidR="0042450D" w:rsidRPr="00D23728" w:rsidRDefault="0042450D" w:rsidP="00D23728">
      <w:pPr>
        <w:pStyle w:val="ListParagraph"/>
        <w:numPr>
          <w:ilvl w:val="0"/>
          <w:numId w:val="8"/>
        </w:numPr>
        <w:rPr>
          <w:rFonts w:cstheme="minorHAnsi"/>
          <w:sz w:val="24"/>
          <w:szCs w:val="24"/>
        </w:rPr>
      </w:pPr>
      <w:r w:rsidRPr="00073E0B">
        <w:rPr>
          <w:rFonts w:cstheme="minorHAnsi"/>
          <w:sz w:val="24"/>
          <w:szCs w:val="24"/>
        </w:rPr>
        <w:t>At the end, the algorithm stops either when all features gets confirmed or rejected</w:t>
      </w:r>
    </w:p>
    <w:p w14:paraId="51CD9521" w14:textId="77777777" w:rsidR="0042450D" w:rsidRPr="00073E0B" w:rsidRDefault="0042450D" w:rsidP="0042450D">
      <w:pPr>
        <w:rPr>
          <w:rFonts w:cstheme="minorHAnsi"/>
          <w:sz w:val="24"/>
          <w:szCs w:val="24"/>
        </w:rPr>
      </w:pPr>
      <w:r w:rsidRPr="00073E0B">
        <w:rPr>
          <w:rFonts w:cstheme="minorHAnsi"/>
          <w:noProof/>
          <w:sz w:val="24"/>
          <w:szCs w:val="24"/>
        </w:rPr>
        <w:drawing>
          <wp:inline distT="0" distB="0" distL="0" distR="0" wp14:anchorId="28D832BF" wp14:editId="091F8E06">
            <wp:extent cx="5943600" cy="3171825"/>
            <wp:effectExtent l="0" t="0" r="0" b="952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943600" cy="3171825"/>
                    </a:xfrm>
                    <a:prstGeom prst="rect">
                      <a:avLst/>
                    </a:prstGeom>
                  </pic:spPr>
                </pic:pic>
              </a:graphicData>
            </a:graphic>
          </wp:inline>
        </w:drawing>
      </w:r>
    </w:p>
    <w:p w14:paraId="56DEE795" w14:textId="77777777" w:rsidR="0042450D" w:rsidRPr="00073E0B" w:rsidRDefault="0042450D" w:rsidP="0042450D">
      <w:pPr>
        <w:rPr>
          <w:rFonts w:cstheme="minorHAnsi"/>
          <w:sz w:val="24"/>
          <w:szCs w:val="24"/>
        </w:rPr>
      </w:pPr>
      <w:r w:rsidRPr="00073E0B">
        <w:rPr>
          <w:rFonts w:cstheme="minorHAnsi"/>
          <w:sz w:val="24"/>
          <w:szCs w:val="24"/>
        </w:rPr>
        <w:tab/>
      </w:r>
      <w:r w:rsidRPr="00073E0B">
        <w:rPr>
          <w:rFonts w:cstheme="minorHAnsi"/>
          <w:sz w:val="24"/>
          <w:szCs w:val="24"/>
        </w:rPr>
        <w:tab/>
      </w:r>
      <w:r w:rsidRPr="00073E0B">
        <w:rPr>
          <w:rFonts w:cstheme="minorHAnsi"/>
          <w:sz w:val="24"/>
          <w:szCs w:val="24"/>
        </w:rPr>
        <w:tab/>
      </w:r>
      <w:r w:rsidRPr="00073E0B">
        <w:rPr>
          <w:rFonts w:cstheme="minorHAnsi"/>
          <w:sz w:val="24"/>
          <w:szCs w:val="24"/>
        </w:rPr>
        <w:tab/>
      </w:r>
      <w:r w:rsidRPr="00073E0B">
        <w:rPr>
          <w:rFonts w:cstheme="minorHAnsi"/>
          <w:sz w:val="24"/>
          <w:szCs w:val="24"/>
        </w:rPr>
        <w:tab/>
      </w:r>
      <w:r w:rsidRPr="00073E0B">
        <w:rPr>
          <w:rFonts w:cstheme="minorHAnsi"/>
          <w:sz w:val="24"/>
          <w:szCs w:val="24"/>
        </w:rPr>
        <w:tab/>
        <w:t>Figure - 2</w:t>
      </w:r>
    </w:p>
    <w:p w14:paraId="40671BBE" w14:textId="77777777" w:rsidR="0042450D" w:rsidRPr="00073E0B" w:rsidRDefault="0042450D" w:rsidP="0042450D">
      <w:pPr>
        <w:rPr>
          <w:rFonts w:cstheme="minorHAnsi"/>
          <w:sz w:val="24"/>
          <w:szCs w:val="24"/>
        </w:rPr>
      </w:pPr>
      <w:r w:rsidRPr="00073E0B">
        <w:rPr>
          <w:rFonts w:cstheme="minorHAnsi"/>
          <w:sz w:val="24"/>
          <w:szCs w:val="24"/>
        </w:rPr>
        <w:lastRenderedPageBreak/>
        <w:t>The important values’ rank is as follow: satisfaction level &gt; number of project &gt; last evaluation &gt; time spend in company&gt; monthly working hours&gt; work accident&gt; promotion last 5 years.</w:t>
      </w:r>
    </w:p>
    <w:p w14:paraId="4EA00EFB" w14:textId="77777777" w:rsidR="0042450D" w:rsidRPr="00073E0B" w:rsidRDefault="0042450D" w:rsidP="00D23728">
      <w:pPr>
        <w:rPr>
          <w:rFonts w:cstheme="minorHAnsi"/>
          <w:sz w:val="24"/>
          <w:szCs w:val="24"/>
        </w:rPr>
      </w:pPr>
      <w:r w:rsidRPr="00073E0B">
        <w:rPr>
          <w:rFonts w:cstheme="minorHAnsi"/>
          <w:sz w:val="24"/>
          <w:szCs w:val="24"/>
        </w:rPr>
        <w:t>Base</w:t>
      </w:r>
      <w:r w:rsidR="00D23728">
        <w:rPr>
          <w:rFonts w:cstheme="minorHAnsi"/>
          <w:sz w:val="24"/>
          <w:szCs w:val="24"/>
        </w:rPr>
        <w:t>d</w:t>
      </w:r>
      <w:r w:rsidRPr="00073E0B">
        <w:rPr>
          <w:rFonts w:cstheme="minorHAnsi"/>
          <w:sz w:val="24"/>
          <w:szCs w:val="24"/>
        </w:rPr>
        <w:t xml:space="preserve"> on the </w:t>
      </w:r>
      <w:r w:rsidR="00D23728">
        <w:rPr>
          <w:rFonts w:cstheme="minorHAnsi"/>
          <w:sz w:val="24"/>
          <w:szCs w:val="24"/>
        </w:rPr>
        <w:t xml:space="preserve">importance </w:t>
      </w:r>
      <w:r w:rsidRPr="00073E0B">
        <w:rPr>
          <w:rFonts w:cstheme="minorHAnsi"/>
          <w:sz w:val="24"/>
          <w:szCs w:val="24"/>
        </w:rPr>
        <w:t>value</w:t>
      </w:r>
      <w:r w:rsidR="00D23728">
        <w:rPr>
          <w:rFonts w:cstheme="minorHAnsi"/>
          <w:sz w:val="24"/>
          <w:szCs w:val="24"/>
        </w:rPr>
        <w:t>s which</w:t>
      </w:r>
      <w:r w:rsidRPr="00073E0B">
        <w:rPr>
          <w:rFonts w:cstheme="minorHAnsi"/>
          <w:sz w:val="24"/>
          <w:szCs w:val="24"/>
        </w:rPr>
        <w:t xml:space="preserve"> we got fr</w:t>
      </w:r>
      <w:r w:rsidR="009A1079">
        <w:rPr>
          <w:rFonts w:cstheme="minorHAnsi"/>
          <w:sz w:val="24"/>
          <w:szCs w:val="24"/>
        </w:rPr>
        <w:t xml:space="preserve">om the plot we can choose the most </w:t>
      </w:r>
      <w:r w:rsidRPr="00073E0B">
        <w:rPr>
          <w:rFonts w:cstheme="minorHAnsi"/>
          <w:sz w:val="24"/>
          <w:szCs w:val="24"/>
        </w:rPr>
        <w:t xml:space="preserve">important features to build the model and there </w:t>
      </w:r>
      <w:r w:rsidR="009A1079">
        <w:rPr>
          <w:rFonts w:cstheme="minorHAnsi"/>
          <w:sz w:val="24"/>
          <w:szCs w:val="24"/>
        </w:rPr>
        <w:t xml:space="preserve">are two main advantages to choose only </w:t>
      </w:r>
      <w:r w:rsidRPr="00073E0B">
        <w:rPr>
          <w:rFonts w:cstheme="minorHAnsi"/>
          <w:sz w:val="24"/>
          <w:szCs w:val="24"/>
        </w:rPr>
        <w:t>important features to build the model.</w:t>
      </w:r>
    </w:p>
    <w:p w14:paraId="6D6B8D8B" w14:textId="77777777" w:rsidR="0042450D" w:rsidRPr="00073E0B" w:rsidRDefault="0042450D" w:rsidP="0042450D">
      <w:pPr>
        <w:pStyle w:val="ListParagraph"/>
        <w:numPr>
          <w:ilvl w:val="0"/>
          <w:numId w:val="7"/>
        </w:numPr>
        <w:rPr>
          <w:rFonts w:cstheme="minorHAnsi"/>
          <w:sz w:val="24"/>
          <w:szCs w:val="24"/>
        </w:rPr>
      </w:pPr>
      <w:r w:rsidRPr="00073E0B">
        <w:rPr>
          <w:rFonts w:cstheme="minorHAnsi"/>
          <w:sz w:val="24"/>
          <w:szCs w:val="24"/>
        </w:rPr>
        <w:t>Decrease the model’s complexity, the more complex model you have the higher probability you get an overfitting model.</w:t>
      </w:r>
    </w:p>
    <w:p w14:paraId="52220FF2" w14:textId="77777777" w:rsidR="0042450D" w:rsidRPr="00073E0B" w:rsidRDefault="0042450D" w:rsidP="0042450D">
      <w:pPr>
        <w:pStyle w:val="ListParagraph"/>
        <w:numPr>
          <w:ilvl w:val="0"/>
          <w:numId w:val="7"/>
        </w:numPr>
        <w:rPr>
          <w:rFonts w:cstheme="minorHAnsi"/>
          <w:sz w:val="24"/>
          <w:szCs w:val="24"/>
        </w:rPr>
      </w:pPr>
      <w:r w:rsidRPr="00073E0B">
        <w:rPr>
          <w:rFonts w:cstheme="minorHAnsi"/>
          <w:sz w:val="24"/>
          <w:szCs w:val="24"/>
        </w:rPr>
        <w:t>Dimensionality reduction, when you only choose the important features to build the model you will also decrease the dimensions of you</w:t>
      </w:r>
      <w:r w:rsidR="00EE7F34">
        <w:rPr>
          <w:rFonts w:cstheme="minorHAnsi"/>
          <w:sz w:val="24"/>
          <w:szCs w:val="24"/>
        </w:rPr>
        <w:t xml:space="preserve">r dataset and it will </w:t>
      </w:r>
      <w:r w:rsidRPr="00073E0B">
        <w:rPr>
          <w:rFonts w:cstheme="minorHAnsi"/>
          <w:sz w:val="24"/>
          <w:szCs w:val="24"/>
        </w:rPr>
        <w:t xml:space="preserve">make people easier to understand your model (Suppose you have 100 coefficient for a logistic regression model and another logistic regression model with 5 coefficient </w:t>
      </w:r>
      <w:del w:id="35" w:author="feng zhanpeng" w:date="2017-05-11T20:22:00Z">
        <w:r w:rsidRPr="00073E0B" w:rsidDel="00972CC3">
          <w:rPr>
            <w:rFonts w:cstheme="minorHAnsi"/>
            <w:sz w:val="24"/>
            <w:szCs w:val="24"/>
          </w:rPr>
          <w:delText>which</w:delText>
        </w:r>
      </w:del>
      <w:del w:id="36" w:author="Saad Azhar" w:date="2017-05-12T09:58:00Z">
        <w:r w:rsidRPr="00073E0B" w:rsidDel="00142D3F">
          <w:rPr>
            <w:rFonts w:cstheme="minorHAnsi"/>
            <w:sz w:val="24"/>
            <w:szCs w:val="24"/>
          </w:rPr>
          <w:delText xml:space="preserve"> </w:delText>
        </w:r>
      </w:del>
      <w:ins w:id="37" w:author="feng zhanpeng" w:date="2017-05-11T20:22:00Z">
        <w:r w:rsidR="00972CC3">
          <w:rPr>
            <w:rFonts w:cstheme="minorHAnsi"/>
            <w:sz w:val="24"/>
            <w:szCs w:val="24"/>
          </w:rPr>
          <w:t xml:space="preserve">the </w:t>
        </w:r>
      </w:ins>
      <w:r w:rsidRPr="00073E0B">
        <w:rPr>
          <w:rFonts w:cstheme="minorHAnsi"/>
          <w:sz w:val="24"/>
          <w:szCs w:val="24"/>
        </w:rPr>
        <w:t xml:space="preserve">one </w:t>
      </w:r>
      <w:ins w:id="38" w:author="feng zhanpeng" w:date="2017-05-11T20:23:00Z">
        <w:r w:rsidR="00972CC3">
          <w:rPr>
            <w:rFonts w:cstheme="minorHAnsi"/>
            <w:sz w:val="24"/>
            <w:szCs w:val="24"/>
          </w:rPr>
          <w:t xml:space="preserve">with 5 coefficient </w:t>
        </w:r>
      </w:ins>
      <w:r w:rsidRPr="00073E0B">
        <w:rPr>
          <w:rFonts w:cstheme="minorHAnsi"/>
          <w:sz w:val="24"/>
          <w:szCs w:val="24"/>
        </w:rPr>
        <w:t>is easier to understand.)</w:t>
      </w:r>
    </w:p>
    <w:p w14:paraId="7FCA99E4" w14:textId="77777777" w:rsidR="0042450D" w:rsidRPr="00073E0B" w:rsidRDefault="0042450D">
      <w:pPr>
        <w:rPr>
          <w:rFonts w:cstheme="minorHAnsi"/>
          <w:b/>
          <w:bCs/>
          <w:sz w:val="24"/>
          <w:szCs w:val="24"/>
        </w:rPr>
      </w:pPr>
    </w:p>
    <w:p w14:paraId="1A7EBE03" w14:textId="77777777" w:rsidR="00AA1298" w:rsidRPr="00073E0B" w:rsidRDefault="00D35C41">
      <w:pPr>
        <w:rPr>
          <w:rFonts w:cstheme="minorHAnsi"/>
          <w:b/>
          <w:bCs/>
          <w:sz w:val="24"/>
          <w:szCs w:val="24"/>
        </w:rPr>
      </w:pPr>
      <w:r w:rsidRPr="00073E0B">
        <w:rPr>
          <w:rFonts w:cstheme="minorHAnsi"/>
          <w:b/>
          <w:bCs/>
          <w:sz w:val="24"/>
          <w:szCs w:val="24"/>
        </w:rPr>
        <w:t>Data Exploration and Visualization:</w:t>
      </w:r>
    </w:p>
    <w:p w14:paraId="0B4C2813" w14:textId="77777777" w:rsidR="00F62CDA" w:rsidRDefault="00D35C41" w:rsidP="00EE7F34">
      <w:pPr>
        <w:rPr>
          <w:rFonts w:cstheme="minorHAnsi"/>
          <w:sz w:val="24"/>
          <w:szCs w:val="24"/>
        </w:rPr>
      </w:pPr>
      <w:r w:rsidRPr="00073E0B">
        <w:rPr>
          <w:rFonts w:cstheme="minorHAnsi"/>
          <w:sz w:val="24"/>
          <w:szCs w:val="24"/>
        </w:rPr>
        <w:t>Data exploration and visualization is one of the most important part in understanding the data. It helps in extracting some meaning out from the data set. It further helps us in analyzing the trends in the data set.</w:t>
      </w:r>
      <w:r w:rsidR="002851CC" w:rsidRPr="00073E0B">
        <w:rPr>
          <w:rFonts w:cstheme="minorHAnsi"/>
          <w:sz w:val="24"/>
          <w:szCs w:val="24"/>
        </w:rPr>
        <w:t xml:space="preserve"> We used tableau to explore data and some of the most important visualizations are as follows:</w:t>
      </w:r>
    </w:p>
    <w:p w14:paraId="03AA101C" w14:textId="77777777" w:rsidR="00EE7F34" w:rsidRPr="00073E0B" w:rsidRDefault="00EE7F34" w:rsidP="00EE7F34">
      <w:pPr>
        <w:rPr>
          <w:rFonts w:cstheme="minorHAnsi"/>
          <w:sz w:val="24"/>
          <w:szCs w:val="24"/>
        </w:rPr>
      </w:pPr>
    </w:p>
    <w:p w14:paraId="2E38C648" w14:textId="77777777" w:rsidR="002851CC" w:rsidRPr="00073E0B" w:rsidRDefault="002851CC" w:rsidP="002851CC">
      <w:pPr>
        <w:pStyle w:val="ListParagraph"/>
        <w:numPr>
          <w:ilvl w:val="0"/>
          <w:numId w:val="6"/>
        </w:numPr>
        <w:rPr>
          <w:rFonts w:cstheme="minorHAnsi"/>
          <w:b/>
          <w:bCs/>
          <w:sz w:val="24"/>
          <w:szCs w:val="24"/>
        </w:rPr>
      </w:pPr>
      <w:r w:rsidRPr="00073E0B">
        <w:rPr>
          <w:rFonts w:cstheme="minorHAnsi"/>
          <w:b/>
          <w:bCs/>
          <w:sz w:val="24"/>
          <w:szCs w:val="24"/>
        </w:rPr>
        <w:t>Satisfaction level vs Churning Employees</w:t>
      </w:r>
    </w:p>
    <w:p w14:paraId="531B9644" w14:textId="77777777" w:rsidR="00F62CDA" w:rsidRPr="00073E0B" w:rsidRDefault="00F62CDA" w:rsidP="00F62CDA">
      <w:pPr>
        <w:pStyle w:val="ListParagraph"/>
        <w:rPr>
          <w:rFonts w:cstheme="minorHAnsi"/>
          <w:b/>
          <w:bCs/>
          <w:sz w:val="24"/>
          <w:szCs w:val="24"/>
        </w:rPr>
      </w:pPr>
    </w:p>
    <w:p w14:paraId="64608DEF" w14:textId="77777777" w:rsidR="002851CC" w:rsidRPr="00073E0B" w:rsidRDefault="002851CC" w:rsidP="002851CC">
      <w:pPr>
        <w:pStyle w:val="ListParagraph"/>
        <w:rPr>
          <w:rFonts w:cstheme="minorHAnsi"/>
          <w:sz w:val="24"/>
          <w:szCs w:val="24"/>
        </w:rPr>
      </w:pPr>
      <w:r w:rsidRPr="00073E0B">
        <w:rPr>
          <w:rFonts w:cstheme="minorHAnsi"/>
          <w:sz w:val="24"/>
          <w:szCs w:val="24"/>
        </w:rPr>
        <w:t xml:space="preserve">If you see </w:t>
      </w:r>
      <w:r w:rsidR="007267EA" w:rsidRPr="00073E0B">
        <w:rPr>
          <w:rFonts w:cstheme="minorHAnsi"/>
          <w:sz w:val="24"/>
          <w:szCs w:val="24"/>
        </w:rPr>
        <w:t xml:space="preserve">the </w:t>
      </w:r>
      <w:r w:rsidRPr="00073E0B">
        <w:rPr>
          <w:rFonts w:cstheme="minorHAnsi"/>
          <w:sz w:val="24"/>
          <w:szCs w:val="24"/>
        </w:rPr>
        <w:t xml:space="preserve">following dashboard it is pretty clear that </w:t>
      </w:r>
      <w:r w:rsidR="00462872" w:rsidRPr="00073E0B">
        <w:rPr>
          <w:rFonts w:cstheme="minorHAnsi"/>
          <w:sz w:val="24"/>
          <w:szCs w:val="24"/>
        </w:rPr>
        <w:t>maximum</w:t>
      </w:r>
      <w:r w:rsidR="007267EA" w:rsidRPr="00073E0B">
        <w:rPr>
          <w:rFonts w:cstheme="minorHAnsi"/>
          <w:sz w:val="24"/>
          <w:szCs w:val="24"/>
        </w:rPr>
        <w:t xml:space="preserve"> employees</w:t>
      </w:r>
      <w:r w:rsidR="00462872" w:rsidRPr="00073E0B">
        <w:rPr>
          <w:rFonts w:cstheme="minorHAnsi"/>
          <w:sz w:val="24"/>
          <w:szCs w:val="24"/>
        </w:rPr>
        <w:t xml:space="preserve"> who</w:t>
      </w:r>
      <w:r w:rsidRPr="00073E0B">
        <w:rPr>
          <w:rFonts w:cstheme="minorHAnsi"/>
          <w:sz w:val="24"/>
          <w:szCs w:val="24"/>
        </w:rPr>
        <w:t xml:space="preserve"> are leaving have low satisfaction level. Maximum leaving employees lie in range 0.05 to 0.10. Then if you see in the middle there is also an increase in employees leav</w:t>
      </w:r>
      <w:r w:rsidR="00462872" w:rsidRPr="00073E0B">
        <w:rPr>
          <w:rFonts w:cstheme="minorHAnsi"/>
          <w:sz w:val="24"/>
          <w:szCs w:val="24"/>
        </w:rPr>
        <w:t>ing and that could be due to employees in search of new challenge. Then again at the end if you see there is an increase in employees leaving even the satisfaction level is very high and that could be due t</w:t>
      </w:r>
      <w:r w:rsidR="00C817CD" w:rsidRPr="00073E0B">
        <w:rPr>
          <w:rFonts w:cstheme="minorHAnsi"/>
          <w:sz w:val="24"/>
          <w:szCs w:val="24"/>
        </w:rPr>
        <w:t>o those particular employees being</w:t>
      </w:r>
      <w:r w:rsidR="00462872" w:rsidRPr="00073E0B">
        <w:rPr>
          <w:rFonts w:cstheme="minorHAnsi"/>
          <w:sz w:val="24"/>
          <w:szCs w:val="24"/>
        </w:rPr>
        <w:t xml:space="preserve"> very senior employees and are in search of better managerial level positions in a better company. This visualization is very clear and explaining trends of data in a very good way.</w:t>
      </w:r>
    </w:p>
    <w:p w14:paraId="673204DB" w14:textId="77777777" w:rsidR="00F62CDA" w:rsidRDefault="002851CC" w:rsidP="00EE7F34">
      <w:pPr>
        <w:pStyle w:val="ListParagraph"/>
        <w:rPr>
          <w:rFonts w:cstheme="minorHAnsi"/>
          <w:b/>
          <w:bCs/>
          <w:sz w:val="24"/>
          <w:szCs w:val="24"/>
        </w:rPr>
      </w:pPr>
      <w:r w:rsidRPr="00073E0B">
        <w:rPr>
          <w:rFonts w:cstheme="minorHAnsi"/>
          <w:noProof/>
          <w:sz w:val="24"/>
          <w:szCs w:val="24"/>
        </w:rPr>
        <w:lastRenderedPageBreak/>
        <w:drawing>
          <wp:inline distT="0" distB="0" distL="0" distR="0" wp14:anchorId="1A983E58" wp14:editId="5D9C785B">
            <wp:extent cx="5943600" cy="3117850"/>
            <wp:effectExtent l="0" t="0" r="0" b="635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43600" cy="3117850"/>
                    </a:xfrm>
                    <a:prstGeom prst="rect">
                      <a:avLst/>
                    </a:prstGeom>
                  </pic:spPr>
                </pic:pic>
              </a:graphicData>
            </a:graphic>
          </wp:inline>
        </w:drawing>
      </w:r>
    </w:p>
    <w:p w14:paraId="04F12924" w14:textId="77777777" w:rsidR="00EE7F34" w:rsidRPr="00073E0B" w:rsidRDefault="00EE7F34" w:rsidP="00EE7F34">
      <w:pPr>
        <w:pStyle w:val="ListParagraph"/>
        <w:rPr>
          <w:rFonts w:cstheme="minorHAnsi"/>
          <w:b/>
          <w:bCs/>
          <w:sz w:val="24"/>
          <w:szCs w:val="24"/>
        </w:rPr>
      </w:pPr>
    </w:p>
    <w:p w14:paraId="32C40CEA" w14:textId="77777777" w:rsidR="00F62CDA" w:rsidRPr="00073E0B" w:rsidRDefault="00F62CDA" w:rsidP="004F5D90">
      <w:pPr>
        <w:pStyle w:val="ListParagraph"/>
        <w:numPr>
          <w:ilvl w:val="0"/>
          <w:numId w:val="6"/>
        </w:numPr>
        <w:rPr>
          <w:rFonts w:cstheme="minorHAnsi"/>
          <w:b/>
          <w:bCs/>
          <w:sz w:val="24"/>
          <w:szCs w:val="24"/>
        </w:rPr>
      </w:pPr>
      <w:r w:rsidRPr="00073E0B">
        <w:rPr>
          <w:rFonts w:cstheme="minorHAnsi"/>
          <w:b/>
          <w:bCs/>
          <w:sz w:val="24"/>
          <w:szCs w:val="24"/>
        </w:rPr>
        <w:t>Churning Employees vs Department and Salary:</w:t>
      </w:r>
    </w:p>
    <w:p w14:paraId="263047BF" w14:textId="77777777" w:rsidR="004F5D90" w:rsidRPr="00073E0B" w:rsidRDefault="004F5D90" w:rsidP="004F5D90">
      <w:pPr>
        <w:pStyle w:val="ListParagraph"/>
        <w:rPr>
          <w:rFonts w:cstheme="minorHAnsi"/>
          <w:b/>
          <w:bCs/>
          <w:sz w:val="24"/>
          <w:szCs w:val="24"/>
        </w:rPr>
      </w:pPr>
    </w:p>
    <w:p w14:paraId="253D42F4" w14:textId="77777777" w:rsidR="00F62CDA" w:rsidRPr="00073E0B" w:rsidRDefault="00F62CDA" w:rsidP="00F62CDA">
      <w:pPr>
        <w:pStyle w:val="ListParagraph"/>
        <w:rPr>
          <w:rFonts w:cstheme="minorHAnsi"/>
          <w:sz w:val="24"/>
          <w:szCs w:val="24"/>
        </w:rPr>
      </w:pPr>
      <w:r w:rsidRPr="00073E0B">
        <w:rPr>
          <w:rFonts w:cstheme="minorHAnsi"/>
          <w:sz w:val="24"/>
          <w:szCs w:val="24"/>
        </w:rPr>
        <w:t xml:space="preserve">The following dashboard is giving us information about the churning employees according to their department and salaries. So if you notice in every department the maximum number of </w:t>
      </w:r>
      <w:r w:rsidR="004F5D90" w:rsidRPr="00073E0B">
        <w:rPr>
          <w:rFonts w:cstheme="minorHAnsi"/>
          <w:sz w:val="24"/>
          <w:szCs w:val="24"/>
        </w:rPr>
        <w:t xml:space="preserve">churning </w:t>
      </w:r>
      <w:r w:rsidRPr="00073E0B">
        <w:rPr>
          <w:rFonts w:cstheme="minorHAnsi"/>
          <w:sz w:val="24"/>
          <w:szCs w:val="24"/>
        </w:rPr>
        <w:t>employees are those who have the least salaries and it makes sense that less salary could be the main reason of employee churn. Organization</w:t>
      </w:r>
      <w:r w:rsidR="004F5D90" w:rsidRPr="00073E0B">
        <w:rPr>
          <w:rFonts w:cstheme="minorHAnsi"/>
          <w:sz w:val="24"/>
          <w:szCs w:val="24"/>
        </w:rPr>
        <w:t>s can</w:t>
      </w:r>
      <w:r w:rsidRPr="00073E0B">
        <w:rPr>
          <w:rFonts w:cstheme="minorHAnsi"/>
          <w:sz w:val="24"/>
          <w:szCs w:val="24"/>
        </w:rPr>
        <w:t xml:space="preserve"> stop these employees from leaving by giving them pay hikes.</w:t>
      </w:r>
    </w:p>
    <w:p w14:paraId="3A3E58F1" w14:textId="77777777" w:rsidR="00F62CDA" w:rsidRDefault="00F62CDA" w:rsidP="00F62CDA">
      <w:pPr>
        <w:pStyle w:val="ListParagraph"/>
        <w:rPr>
          <w:rFonts w:cstheme="minorHAnsi"/>
          <w:b/>
          <w:bCs/>
          <w:sz w:val="24"/>
          <w:szCs w:val="24"/>
        </w:rPr>
      </w:pPr>
      <w:r w:rsidRPr="00073E0B">
        <w:rPr>
          <w:rFonts w:cstheme="minorHAnsi"/>
          <w:noProof/>
          <w:sz w:val="24"/>
          <w:szCs w:val="24"/>
        </w:rPr>
        <w:drawing>
          <wp:inline distT="0" distB="0" distL="0" distR="0" wp14:anchorId="56C21259" wp14:editId="6E46D19F">
            <wp:extent cx="5943600" cy="2832100"/>
            <wp:effectExtent l="0" t="0" r="0" b="6350"/>
            <wp:docPr id="2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5943600" cy="2832100"/>
                    </a:xfrm>
                    <a:prstGeom prst="rect">
                      <a:avLst/>
                    </a:prstGeom>
                  </pic:spPr>
                </pic:pic>
              </a:graphicData>
            </a:graphic>
          </wp:inline>
        </w:drawing>
      </w:r>
    </w:p>
    <w:p w14:paraId="04E6E847" w14:textId="77777777" w:rsidR="00EE7F34" w:rsidRDefault="00EE7F34" w:rsidP="00F62CDA">
      <w:pPr>
        <w:pStyle w:val="ListParagraph"/>
        <w:rPr>
          <w:rFonts w:cstheme="minorHAnsi"/>
          <w:b/>
          <w:bCs/>
          <w:sz w:val="24"/>
          <w:szCs w:val="24"/>
        </w:rPr>
      </w:pPr>
    </w:p>
    <w:p w14:paraId="29698D4A" w14:textId="77777777" w:rsidR="00EE7F34" w:rsidRPr="00073E0B" w:rsidRDefault="00EE7F34" w:rsidP="00F62CDA">
      <w:pPr>
        <w:pStyle w:val="ListParagraph"/>
        <w:rPr>
          <w:rFonts w:cstheme="minorHAnsi"/>
          <w:b/>
          <w:bCs/>
          <w:sz w:val="24"/>
          <w:szCs w:val="24"/>
        </w:rPr>
      </w:pPr>
    </w:p>
    <w:p w14:paraId="515E0AC7" w14:textId="77777777" w:rsidR="00C27639" w:rsidRPr="00073E0B" w:rsidRDefault="00C27639" w:rsidP="00F62CDA">
      <w:pPr>
        <w:pStyle w:val="ListParagraph"/>
        <w:rPr>
          <w:rFonts w:cstheme="minorHAnsi"/>
          <w:b/>
          <w:bCs/>
          <w:sz w:val="24"/>
          <w:szCs w:val="24"/>
        </w:rPr>
      </w:pPr>
    </w:p>
    <w:p w14:paraId="1FD0454B" w14:textId="77777777" w:rsidR="00C27639" w:rsidRPr="00073E0B" w:rsidRDefault="00C27639" w:rsidP="00C27639">
      <w:pPr>
        <w:pStyle w:val="ListParagraph"/>
        <w:numPr>
          <w:ilvl w:val="0"/>
          <w:numId w:val="6"/>
        </w:numPr>
        <w:rPr>
          <w:rFonts w:cstheme="minorHAnsi"/>
          <w:b/>
          <w:bCs/>
          <w:sz w:val="24"/>
          <w:szCs w:val="24"/>
        </w:rPr>
      </w:pPr>
      <w:r w:rsidRPr="00073E0B">
        <w:rPr>
          <w:rFonts w:cstheme="minorHAnsi"/>
          <w:b/>
          <w:bCs/>
          <w:sz w:val="24"/>
          <w:szCs w:val="24"/>
        </w:rPr>
        <w:lastRenderedPageBreak/>
        <w:t>Churning Employees vs Promotion Last 5 years:</w:t>
      </w:r>
    </w:p>
    <w:p w14:paraId="13FF0F49" w14:textId="77777777" w:rsidR="00C27639" w:rsidRPr="00073E0B" w:rsidRDefault="00C27639" w:rsidP="00C27639">
      <w:pPr>
        <w:pStyle w:val="ListParagraph"/>
        <w:rPr>
          <w:rFonts w:cstheme="minorHAnsi"/>
          <w:b/>
          <w:bCs/>
          <w:sz w:val="24"/>
          <w:szCs w:val="24"/>
        </w:rPr>
      </w:pPr>
    </w:p>
    <w:p w14:paraId="3AFA3079" w14:textId="75FBFEB2" w:rsidR="00C27639" w:rsidRPr="00FA5C34" w:rsidRDefault="00C27639" w:rsidP="0074273E">
      <w:pPr>
        <w:pStyle w:val="ListParagraph"/>
        <w:rPr>
          <w:rFonts w:cstheme="minorHAnsi"/>
          <w:sz w:val="24"/>
          <w:szCs w:val="24"/>
          <w:rPrChange w:id="39" w:author="Saad Azhar" w:date="2017-05-11T20:46:00Z">
            <w:rPr>
              <w:rFonts w:cstheme="minorHAnsi"/>
              <w:b/>
              <w:bCs/>
              <w:sz w:val="24"/>
              <w:szCs w:val="24"/>
            </w:rPr>
          </w:rPrChange>
        </w:rPr>
      </w:pPr>
      <w:r w:rsidRPr="00FA5C34">
        <w:rPr>
          <w:rFonts w:cstheme="minorHAnsi"/>
          <w:sz w:val="24"/>
          <w:szCs w:val="24"/>
          <w:rPrChange w:id="40" w:author="Saad Azhar" w:date="2017-05-11T20:46:00Z">
            <w:rPr>
              <w:rFonts w:cstheme="minorHAnsi"/>
              <w:b/>
              <w:bCs/>
              <w:sz w:val="24"/>
              <w:szCs w:val="24"/>
            </w:rPr>
          </w:rPrChange>
        </w:rPr>
        <w:t>The following chart tells us that ma</w:t>
      </w:r>
      <w:ins w:id="41" w:author="Saad Azhar" w:date="2017-05-11T20:46:00Z">
        <w:r w:rsidR="00FF05D9">
          <w:rPr>
            <w:rFonts w:cstheme="minorHAnsi"/>
            <w:sz w:val="24"/>
            <w:szCs w:val="24"/>
          </w:rPr>
          <w:t>jority</w:t>
        </w:r>
      </w:ins>
      <w:del w:id="42" w:author="Saad Azhar" w:date="2017-05-11T20:46:00Z">
        <w:r w:rsidRPr="00FA5C34" w:rsidDel="00FF05D9">
          <w:rPr>
            <w:rFonts w:cstheme="minorHAnsi"/>
            <w:sz w:val="24"/>
            <w:szCs w:val="24"/>
            <w:rPrChange w:id="43" w:author="Saad Azhar" w:date="2017-05-11T20:46:00Z">
              <w:rPr>
                <w:rFonts w:cstheme="minorHAnsi"/>
                <w:b/>
                <w:bCs/>
                <w:sz w:val="24"/>
                <w:szCs w:val="24"/>
              </w:rPr>
            </w:rPrChange>
          </w:rPr>
          <w:delText>ximum</w:delText>
        </w:r>
      </w:del>
      <w:r w:rsidRPr="00FA5C34">
        <w:rPr>
          <w:rFonts w:cstheme="minorHAnsi"/>
          <w:sz w:val="24"/>
          <w:szCs w:val="24"/>
          <w:rPrChange w:id="44" w:author="Saad Azhar" w:date="2017-05-11T20:46:00Z">
            <w:rPr>
              <w:rFonts w:cstheme="minorHAnsi"/>
              <w:b/>
              <w:bCs/>
              <w:sz w:val="24"/>
              <w:szCs w:val="24"/>
            </w:rPr>
          </w:rPrChange>
        </w:rPr>
        <w:t xml:space="preserve"> employees </w:t>
      </w:r>
      <w:r w:rsidR="0074273E" w:rsidRPr="00FA5C34">
        <w:rPr>
          <w:rFonts w:cstheme="minorHAnsi"/>
          <w:sz w:val="24"/>
          <w:szCs w:val="24"/>
          <w:rPrChange w:id="45" w:author="Saad Azhar" w:date="2017-05-11T20:46:00Z">
            <w:rPr>
              <w:rFonts w:cstheme="minorHAnsi"/>
              <w:b/>
              <w:bCs/>
              <w:sz w:val="24"/>
              <w:szCs w:val="24"/>
            </w:rPr>
          </w:rPrChange>
        </w:rPr>
        <w:t xml:space="preserve">who </w:t>
      </w:r>
      <w:r w:rsidRPr="00FA5C34">
        <w:rPr>
          <w:rFonts w:cstheme="minorHAnsi"/>
          <w:sz w:val="24"/>
          <w:szCs w:val="24"/>
          <w:rPrChange w:id="46" w:author="Saad Azhar" w:date="2017-05-11T20:46:00Z">
            <w:rPr>
              <w:rFonts w:cstheme="minorHAnsi"/>
              <w:b/>
              <w:bCs/>
              <w:sz w:val="24"/>
              <w:szCs w:val="24"/>
            </w:rPr>
          </w:rPrChange>
        </w:rPr>
        <w:t xml:space="preserve">leave have not been promoted in last 5 years and this churn rate decreases as </w:t>
      </w:r>
      <w:r w:rsidR="0074273E" w:rsidRPr="00FA5C34">
        <w:rPr>
          <w:rFonts w:cstheme="minorHAnsi"/>
          <w:sz w:val="24"/>
          <w:szCs w:val="24"/>
          <w:rPrChange w:id="47" w:author="Saad Azhar" w:date="2017-05-11T20:46:00Z">
            <w:rPr>
              <w:rFonts w:cstheme="minorHAnsi"/>
              <w:b/>
              <w:bCs/>
              <w:sz w:val="24"/>
              <w:szCs w:val="24"/>
            </w:rPr>
          </w:rPrChange>
        </w:rPr>
        <w:t>the employees are getting promotions. So this could be a major reason too for employee churn. Organization can work to on this issue to solve churn problem.</w:t>
      </w:r>
    </w:p>
    <w:p w14:paraId="2B225A57" w14:textId="77777777" w:rsidR="00AA1298" w:rsidRDefault="00C27639" w:rsidP="00EA2424">
      <w:pPr>
        <w:pStyle w:val="ListParagraph"/>
        <w:rPr>
          <w:rFonts w:cstheme="minorHAnsi"/>
          <w:b/>
          <w:bCs/>
          <w:sz w:val="24"/>
          <w:szCs w:val="24"/>
        </w:rPr>
      </w:pPr>
      <w:r w:rsidRPr="00073E0B">
        <w:rPr>
          <w:rFonts w:cstheme="minorHAnsi"/>
          <w:noProof/>
          <w:sz w:val="24"/>
          <w:szCs w:val="24"/>
        </w:rPr>
        <w:drawing>
          <wp:inline distT="0" distB="0" distL="0" distR="0" wp14:anchorId="2DE4B32E" wp14:editId="39BAAD46">
            <wp:extent cx="5943600" cy="25273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7300"/>
                    </a:xfrm>
                    <a:prstGeom prst="rect">
                      <a:avLst/>
                    </a:prstGeom>
                  </pic:spPr>
                </pic:pic>
              </a:graphicData>
            </a:graphic>
          </wp:inline>
        </w:drawing>
      </w:r>
    </w:p>
    <w:p w14:paraId="5FF080EA" w14:textId="77777777" w:rsidR="00EE7F34" w:rsidRPr="00073E0B" w:rsidRDefault="00EE7F34" w:rsidP="00EA2424">
      <w:pPr>
        <w:pStyle w:val="ListParagraph"/>
        <w:rPr>
          <w:rFonts w:cstheme="minorHAnsi"/>
          <w:b/>
          <w:bCs/>
          <w:sz w:val="24"/>
          <w:szCs w:val="24"/>
        </w:rPr>
      </w:pPr>
    </w:p>
    <w:p w14:paraId="288E6B86" w14:textId="77777777" w:rsidR="00B31241" w:rsidRPr="00073E0B" w:rsidRDefault="00064D61">
      <w:pPr>
        <w:rPr>
          <w:rFonts w:cstheme="minorHAnsi"/>
          <w:b/>
          <w:bCs/>
          <w:sz w:val="24"/>
          <w:szCs w:val="24"/>
        </w:rPr>
      </w:pPr>
      <w:r w:rsidRPr="00073E0B">
        <w:rPr>
          <w:rFonts w:cstheme="minorHAnsi"/>
          <w:b/>
          <w:bCs/>
          <w:sz w:val="24"/>
          <w:szCs w:val="24"/>
        </w:rPr>
        <w:t>Models:</w:t>
      </w:r>
    </w:p>
    <w:p w14:paraId="7ABFB756" w14:textId="77777777" w:rsidR="00960C0F" w:rsidRPr="00073E0B" w:rsidRDefault="00064D61">
      <w:pPr>
        <w:rPr>
          <w:rFonts w:cstheme="minorHAnsi"/>
          <w:sz w:val="24"/>
          <w:szCs w:val="24"/>
        </w:rPr>
      </w:pPr>
      <w:r w:rsidRPr="00073E0B">
        <w:rPr>
          <w:rFonts w:cstheme="minorHAnsi"/>
          <w:sz w:val="24"/>
          <w:szCs w:val="24"/>
        </w:rPr>
        <w:t xml:space="preserve">For model application we divided the dataset into two parts which we got from Kaggle. The division ratio is 60:40. 60% is being used as training data to train the algorithm and remaining 40% is being used as validation data set to test the fitness of the algorithm. </w:t>
      </w:r>
    </w:p>
    <w:p w14:paraId="27E95F45" w14:textId="77777777" w:rsidR="00960C0F" w:rsidRPr="00073E0B" w:rsidRDefault="00960C0F">
      <w:pPr>
        <w:rPr>
          <w:rFonts w:cstheme="minorHAnsi"/>
          <w:sz w:val="24"/>
          <w:szCs w:val="24"/>
        </w:rPr>
      </w:pPr>
    </w:p>
    <w:p w14:paraId="3EF8ABD0" w14:textId="77777777" w:rsidR="00960C0F" w:rsidRPr="00073E0B" w:rsidRDefault="00960C0F">
      <w:pPr>
        <w:rPr>
          <w:rFonts w:cstheme="minorHAnsi"/>
          <w:b/>
          <w:bCs/>
          <w:sz w:val="24"/>
          <w:szCs w:val="24"/>
        </w:rPr>
      </w:pPr>
      <w:r w:rsidRPr="00073E0B">
        <w:rPr>
          <w:rFonts w:cstheme="minorHAnsi"/>
          <w:b/>
          <w:bCs/>
          <w:sz w:val="24"/>
          <w:szCs w:val="24"/>
        </w:rPr>
        <w:t>Resultant (dependent) and Predictors (independent) Variables:</w:t>
      </w:r>
    </w:p>
    <w:p w14:paraId="64E42AEB" w14:textId="77777777" w:rsidR="00960C0F" w:rsidRPr="00073E0B" w:rsidRDefault="00960C0F" w:rsidP="00960C0F">
      <w:pPr>
        <w:rPr>
          <w:rFonts w:eastAsia="Times New Roman" w:cstheme="minorHAnsi"/>
          <w:color w:val="000000"/>
          <w:sz w:val="24"/>
          <w:szCs w:val="24"/>
        </w:rPr>
      </w:pPr>
      <w:r w:rsidRPr="00073E0B">
        <w:rPr>
          <w:rFonts w:cstheme="minorHAnsi"/>
          <w:sz w:val="24"/>
          <w:szCs w:val="24"/>
        </w:rPr>
        <w:t xml:space="preserve">The variable which is need to be predicted is Left variable which in other words is the churn variable while all other variables such as </w:t>
      </w:r>
      <w:r w:rsidRPr="00073E0B">
        <w:rPr>
          <w:rFonts w:eastAsia="Times New Roman" w:cstheme="minorHAnsi"/>
          <w:color w:val="000000"/>
          <w:sz w:val="24"/>
          <w:szCs w:val="24"/>
        </w:rPr>
        <w:t>satisfaction level, last evaluation, number of projects, average monthly hours, time spend company, Work accident and</w:t>
      </w:r>
      <w:r w:rsidRPr="00073E0B">
        <w:rPr>
          <w:rFonts w:cstheme="minorHAnsi"/>
          <w:color w:val="000000"/>
          <w:sz w:val="24"/>
          <w:szCs w:val="24"/>
        </w:rPr>
        <w:t xml:space="preserve"> </w:t>
      </w:r>
      <w:r w:rsidRPr="00073E0B">
        <w:rPr>
          <w:rFonts w:eastAsia="Times New Roman" w:cstheme="minorHAnsi"/>
          <w:color w:val="000000"/>
          <w:sz w:val="24"/>
          <w:szCs w:val="24"/>
        </w:rPr>
        <w:t>promotion last 5 years are used as predictors to predict churn value.</w:t>
      </w:r>
    </w:p>
    <w:p w14:paraId="204F69D7" w14:textId="77777777" w:rsidR="00064D61" w:rsidRPr="00073E0B" w:rsidRDefault="00064D61" w:rsidP="00466299">
      <w:pPr>
        <w:rPr>
          <w:rFonts w:cstheme="minorHAnsi"/>
          <w:sz w:val="24"/>
          <w:szCs w:val="24"/>
        </w:rPr>
      </w:pPr>
      <w:r w:rsidRPr="00073E0B">
        <w:rPr>
          <w:rFonts w:cstheme="minorHAnsi"/>
          <w:sz w:val="24"/>
          <w:szCs w:val="24"/>
        </w:rPr>
        <w:t xml:space="preserve">The algorithms and comparisons which we used to build our </w:t>
      </w:r>
      <w:r w:rsidR="00466299" w:rsidRPr="00073E0B">
        <w:rPr>
          <w:rFonts w:cstheme="minorHAnsi"/>
          <w:sz w:val="24"/>
          <w:szCs w:val="24"/>
        </w:rPr>
        <w:t xml:space="preserve">churn </w:t>
      </w:r>
      <w:r w:rsidRPr="00073E0B">
        <w:rPr>
          <w:rFonts w:cstheme="minorHAnsi"/>
          <w:sz w:val="24"/>
          <w:szCs w:val="24"/>
        </w:rPr>
        <w:t>model are as foll</w:t>
      </w:r>
      <w:r w:rsidR="00466299" w:rsidRPr="00073E0B">
        <w:rPr>
          <w:rFonts w:cstheme="minorHAnsi"/>
          <w:sz w:val="24"/>
          <w:szCs w:val="24"/>
        </w:rPr>
        <w:t>ows:</w:t>
      </w:r>
    </w:p>
    <w:p w14:paraId="219C293C" w14:textId="77777777" w:rsidR="00064D61" w:rsidRPr="00073E0B" w:rsidRDefault="00064D61" w:rsidP="00064D61">
      <w:pPr>
        <w:pStyle w:val="ListParagraph"/>
        <w:numPr>
          <w:ilvl w:val="0"/>
          <w:numId w:val="1"/>
        </w:numPr>
        <w:rPr>
          <w:rFonts w:cstheme="minorHAnsi"/>
          <w:sz w:val="24"/>
          <w:szCs w:val="24"/>
        </w:rPr>
      </w:pPr>
      <w:r w:rsidRPr="00073E0B">
        <w:rPr>
          <w:rFonts w:cstheme="minorHAnsi"/>
          <w:sz w:val="24"/>
          <w:szCs w:val="24"/>
        </w:rPr>
        <w:t>Logistic Regression</w:t>
      </w:r>
    </w:p>
    <w:p w14:paraId="7EE6AB40" w14:textId="77777777" w:rsidR="00064D61" w:rsidRPr="00073E0B" w:rsidRDefault="00064D61" w:rsidP="00064D61">
      <w:pPr>
        <w:pStyle w:val="ListParagraph"/>
        <w:numPr>
          <w:ilvl w:val="0"/>
          <w:numId w:val="1"/>
        </w:numPr>
        <w:rPr>
          <w:rFonts w:cstheme="minorHAnsi"/>
          <w:sz w:val="24"/>
          <w:szCs w:val="24"/>
        </w:rPr>
      </w:pPr>
      <w:r w:rsidRPr="00073E0B">
        <w:rPr>
          <w:rFonts w:cstheme="minorHAnsi"/>
          <w:sz w:val="24"/>
          <w:szCs w:val="24"/>
        </w:rPr>
        <w:t>Backward Logistic Regression</w:t>
      </w:r>
    </w:p>
    <w:p w14:paraId="7244A8E3" w14:textId="77777777" w:rsidR="00064D61" w:rsidRPr="00073E0B" w:rsidRDefault="00064D61" w:rsidP="00064D61">
      <w:pPr>
        <w:pStyle w:val="ListParagraph"/>
        <w:numPr>
          <w:ilvl w:val="0"/>
          <w:numId w:val="1"/>
        </w:numPr>
        <w:rPr>
          <w:rFonts w:cstheme="minorHAnsi"/>
          <w:sz w:val="24"/>
          <w:szCs w:val="24"/>
        </w:rPr>
      </w:pPr>
      <w:r w:rsidRPr="00073E0B">
        <w:rPr>
          <w:rFonts w:cstheme="minorHAnsi"/>
          <w:sz w:val="24"/>
          <w:szCs w:val="24"/>
        </w:rPr>
        <w:t>Decision Tree</w:t>
      </w:r>
    </w:p>
    <w:p w14:paraId="4F10095F" w14:textId="77777777" w:rsidR="00064D61" w:rsidRPr="00073E0B" w:rsidRDefault="00064D61" w:rsidP="00064D61">
      <w:pPr>
        <w:pStyle w:val="ListParagraph"/>
        <w:numPr>
          <w:ilvl w:val="0"/>
          <w:numId w:val="1"/>
        </w:numPr>
        <w:rPr>
          <w:rFonts w:cstheme="minorHAnsi"/>
          <w:sz w:val="24"/>
          <w:szCs w:val="24"/>
        </w:rPr>
      </w:pPr>
      <w:r w:rsidRPr="00073E0B">
        <w:rPr>
          <w:rFonts w:cstheme="minorHAnsi"/>
          <w:sz w:val="24"/>
          <w:szCs w:val="24"/>
        </w:rPr>
        <w:t>Random Forest</w:t>
      </w:r>
    </w:p>
    <w:p w14:paraId="3544538F" w14:textId="77777777" w:rsidR="00466299" w:rsidRPr="00073E0B" w:rsidRDefault="00466299" w:rsidP="00466299">
      <w:pPr>
        <w:rPr>
          <w:rFonts w:cstheme="minorHAnsi"/>
          <w:sz w:val="24"/>
          <w:szCs w:val="24"/>
        </w:rPr>
      </w:pPr>
    </w:p>
    <w:p w14:paraId="19466AD2" w14:textId="77777777" w:rsidR="00466299" w:rsidRPr="00073E0B" w:rsidRDefault="00466299" w:rsidP="00466299">
      <w:pPr>
        <w:rPr>
          <w:rFonts w:cstheme="minorHAnsi"/>
          <w:b/>
          <w:bCs/>
          <w:sz w:val="24"/>
          <w:szCs w:val="24"/>
        </w:rPr>
      </w:pPr>
      <w:r w:rsidRPr="00073E0B">
        <w:rPr>
          <w:rFonts w:cstheme="minorHAnsi"/>
          <w:b/>
          <w:bCs/>
          <w:sz w:val="24"/>
          <w:szCs w:val="24"/>
        </w:rPr>
        <w:lastRenderedPageBreak/>
        <w:t>Logistic Regression:</w:t>
      </w:r>
    </w:p>
    <w:p w14:paraId="3D7CB3E9" w14:textId="77777777" w:rsidR="00F5455C" w:rsidRPr="00073E0B" w:rsidRDefault="00466299" w:rsidP="00F5455C">
      <w:pPr>
        <w:rPr>
          <w:rFonts w:cstheme="minorHAnsi"/>
          <w:sz w:val="24"/>
          <w:szCs w:val="24"/>
        </w:rPr>
      </w:pPr>
      <w:r w:rsidRPr="00073E0B">
        <w:rPr>
          <w:rFonts w:cstheme="minorHAnsi"/>
          <w:sz w:val="24"/>
          <w:szCs w:val="24"/>
        </w:rPr>
        <w:t xml:space="preserve">We started with a logistic regression model to predict churn ratio using all predictors mentioned above. The </w:t>
      </w:r>
      <w:r w:rsidR="00F5455C" w:rsidRPr="00073E0B">
        <w:rPr>
          <w:rFonts w:cstheme="minorHAnsi"/>
          <w:sz w:val="24"/>
          <w:szCs w:val="24"/>
        </w:rPr>
        <w:t xml:space="preserve">confusion matrix, </w:t>
      </w:r>
      <w:r w:rsidRPr="00073E0B">
        <w:rPr>
          <w:rFonts w:cstheme="minorHAnsi"/>
          <w:sz w:val="24"/>
          <w:szCs w:val="24"/>
        </w:rPr>
        <w:t>fitness of model, accuracy, ROC Curve, AUC value, Lift value and misclassification error of data set using logistic regression is as follows:</w:t>
      </w:r>
    </w:p>
    <w:p w14:paraId="740EBF44" w14:textId="77777777" w:rsidR="00F5455C" w:rsidRPr="00073E0B" w:rsidRDefault="00F5455C" w:rsidP="00F5455C">
      <w:pPr>
        <w:pStyle w:val="ListParagraph"/>
        <w:numPr>
          <w:ilvl w:val="0"/>
          <w:numId w:val="3"/>
        </w:numPr>
        <w:rPr>
          <w:rFonts w:cstheme="minorHAnsi"/>
          <w:b/>
          <w:bCs/>
          <w:sz w:val="24"/>
          <w:szCs w:val="24"/>
        </w:rPr>
      </w:pPr>
      <w:r w:rsidRPr="00073E0B">
        <w:rPr>
          <w:rFonts w:cstheme="minorHAnsi"/>
          <w:b/>
          <w:bCs/>
          <w:sz w:val="24"/>
          <w:szCs w:val="24"/>
        </w:rPr>
        <w:t>Confusion Matrix:</w:t>
      </w:r>
    </w:p>
    <w:p w14:paraId="74CC9ACC" w14:textId="77777777" w:rsidR="00F5455C" w:rsidRPr="00073E0B" w:rsidRDefault="00F5455C" w:rsidP="00F5455C">
      <w:pPr>
        <w:ind w:left="720"/>
        <w:rPr>
          <w:rFonts w:cstheme="minorHAnsi"/>
          <w:sz w:val="24"/>
          <w:szCs w:val="24"/>
        </w:rPr>
      </w:pPr>
      <w:r w:rsidRPr="00073E0B">
        <w:rPr>
          <w:rFonts w:cstheme="minorHAnsi"/>
          <w:sz w:val="24"/>
          <w:szCs w:val="24"/>
        </w:rPr>
        <w:t>Following is the confusion matrix for logistic Regression.</w:t>
      </w:r>
    </w:p>
    <w:p w14:paraId="685B7121" w14:textId="77777777" w:rsidR="00F5455C" w:rsidRPr="00F5455C" w:rsidRDefault="00F5455C" w:rsidP="00F54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16"/>
        <w:rPr>
          <w:rFonts w:eastAsia="Times New Roman" w:cstheme="minorHAnsi"/>
          <w:color w:val="000000"/>
          <w:sz w:val="24"/>
          <w:szCs w:val="24"/>
        </w:rPr>
      </w:pPr>
      <w:r w:rsidRPr="00073E0B">
        <w:rPr>
          <w:rFonts w:eastAsia="Times New Roman" w:cstheme="minorHAnsi"/>
          <w:color w:val="000000"/>
          <w:sz w:val="24"/>
          <w:szCs w:val="24"/>
        </w:rPr>
        <w:tab/>
      </w:r>
      <w:r w:rsidRPr="00F5455C">
        <w:rPr>
          <w:rFonts w:eastAsia="Times New Roman" w:cstheme="minorHAnsi"/>
          <w:color w:val="000000"/>
          <w:sz w:val="24"/>
          <w:szCs w:val="24"/>
        </w:rPr>
        <w:t>obs</w:t>
      </w:r>
      <w:r w:rsidRPr="00073E0B">
        <w:rPr>
          <w:rFonts w:eastAsia="Times New Roman" w:cstheme="minorHAnsi"/>
          <w:color w:val="000000"/>
          <w:sz w:val="24"/>
          <w:szCs w:val="24"/>
        </w:rPr>
        <w:t>erved</w:t>
      </w:r>
    </w:p>
    <w:p w14:paraId="170FE3EB" w14:textId="77777777" w:rsidR="00F5455C" w:rsidRPr="00F5455C" w:rsidRDefault="00F5455C" w:rsidP="00F54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16"/>
        <w:rPr>
          <w:rFonts w:eastAsia="Times New Roman" w:cstheme="minorHAnsi"/>
          <w:color w:val="000000"/>
          <w:sz w:val="24"/>
          <w:szCs w:val="24"/>
        </w:rPr>
      </w:pPr>
      <w:r w:rsidRPr="00F5455C">
        <w:rPr>
          <w:rFonts w:eastAsia="Times New Roman" w:cstheme="minorHAnsi"/>
          <w:color w:val="000000"/>
          <w:sz w:val="24"/>
          <w:szCs w:val="24"/>
        </w:rPr>
        <w:t xml:space="preserve">pred    </w:t>
      </w:r>
      <w:r w:rsidR="00EE7F34">
        <w:rPr>
          <w:rFonts w:eastAsia="Times New Roman" w:cstheme="minorHAnsi"/>
          <w:color w:val="000000"/>
          <w:sz w:val="24"/>
          <w:szCs w:val="24"/>
        </w:rPr>
        <w:t xml:space="preserve">  </w:t>
      </w:r>
      <w:r w:rsidRPr="00F5455C">
        <w:rPr>
          <w:rFonts w:eastAsia="Times New Roman" w:cstheme="minorHAnsi"/>
          <w:color w:val="000000"/>
          <w:sz w:val="24"/>
          <w:szCs w:val="24"/>
        </w:rPr>
        <w:t xml:space="preserve">0   </w:t>
      </w:r>
      <w:r w:rsidR="00EE7F34">
        <w:rPr>
          <w:rFonts w:eastAsia="Times New Roman" w:cstheme="minorHAnsi"/>
          <w:color w:val="000000"/>
          <w:sz w:val="24"/>
          <w:szCs w:val="24"/>
        </w:rPr>
        <w:t xml:space="preserve">     </w:t>
      </w:r>
      <w:r w:rsidRPr="00F5455C">
        <w:rPr>
          <w:rFonts w:eastAsia="Times New Roman" w:cstheme="minorHAnsi"/>
          <w:color w:val="000000"/>
          <w:sz w:val="24"/>
          <w:szCs w:val="24"/>
        </w:rPr>
        <w:t>1</w:t>
      </w:r>
    </w:p>
    <w:p w14:paraId="57A77B8C" w14:textId="77777777" w:rsidR="00F5455C" w:rsidRPr="00F5455C" w:rsidRDefault="00F5455C" w:rsidP="00F54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16"/>
        <w:rPr>
          <w:rFonts w:eastAsia="Times New Roman" w:cstheme="minorHAnsi"/>
          <w:color w:val="000000"/>
          <w:sz w:val="24"/>
          <w:szCs w:val="24"/>
        </w:rPr>
      </w:pPr>
      <w:r w:rsidRPr="00F5455C">
        <w:rPr>
          <w:rFonts w:eastAsia="Times New Roman" w:cstheme="minorHAnsi"/>
          <w:color w:val="000000"/>
          <w:sz w:val="24"/>
          <w:szCs w:val="24"/>
        </w:rPr>
        <w:t xml:space="preserve">   </w:t>
      </w:r>
      <w:r w:rsidR="00EE7F34">
        <w:rPr>
          <w:rFonts w:eastAsia="Times New Roman" w:cstheme="minorHAnsi"/>
          <w:color w:val="000000"/>
          <w:sz w:val="24"/>
          <w:szCs w:val="24"/>
        </w:rPr>
        <w:t xml:space="preserve">    </w:t>
      </w:r>
      <w:r w:rsidRPr="00F5455C">
        <w:rPr>
          <w:rFonts w:eastAsia="Times New Roman" w:cstheme="minorHAnsi"/>
          <w:color w:val="000000"/>
          <w:sz w:val="24"/>
          <w:szCs w:val="24"/>
        </w:rPr>
        <w:t>0</w:t>
      </w:r>
      <w:r w:rsidR="00EE7F34">
        <w:rPr>
          <w:rFonts w:eastAsia="Times New Roman" w:cstheme="minorHAnsi"/>
          <w:color w:val="000000"/>
          <w:sz w:val="24"/>
          <w:szCs w:val="24"/>
        </w:rPr>
        <w:t xml:space="preserve"> </w:t>
      </w:r>
      <w:r w:rsidRPr="00F5455C">
        <w:rPr>
          <w:rFonts w:eastAsia="Times New Roman" w:cstheme="minorHAnsi"/>
          <w:color w:val="000000"/>
          <w:sz w:val="24"/>
          <w:szCs w:val="24"/>
        </w:rPr>
        <w:t xml:space="preserve"> </w:t>
      </w:r>
      <w:r w:rsidR="00EE7F34">
        <w:rPr>
          <w:rFonts w:eastAsia="Times New Roman" w:cstheme="minorHAnsi"/>
          <w:color w:val="000000"/>
          <w:sz w:val="24"/>
          <w:szCs w:val="24"/>
        </w:rPr>
        <w:t xml:space="preserve">  </w:t>
      </w:r>
      <w:r w:rsidRPr="00F5455C">
        <w:rPr>
          <w:rFonts w:eastAsia="Times New Roman" w:cstheme="minorHAnsi"/>
          <w:color w:val="000000"/>
          <w:sz w:val="24"/>
          <w:szCs w:val="24"/>
        </w:rPr>
        <w:t>3924 489</w:t>
      </w:r>
    </w:p>
    <w:p w14:paraId="4F3B8725" w14:textId="77777777" w:rsidR="00F5455C" w:rsidRPr="00073E0B" w:rsidRDefault="00F5455C" w:rsidP="00F5455C">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24"/>
          <w:szCs w:val="24"/>
        </w:rPr>
      </w:pPr>
      <w:r w:rsidRPr="00073E0B">
        <w:rPr>
          <w:rFonts w:eastAsia="Times New Roman" w:cstheme="minorHAnsi"/>
          <w:color w:val="000000"/>
          <w:sz w:val="24"/>
          <w:szCs w:val="24"/>
        </w:rPr>
        <w:t xml:space="preserve">619 </w:t>
      </w:r>
      <w:r w:rsidR="00EE7F34">
        <w:rPr>
          <w:rFonts w:eastAsia="Times New Roman" w:cstheme="minorHAnsi"/>
          <w:color w:val="000000"/>
          <w:sz w:val="24"/>
          <w:szCs w:val="24"/>
        </w:rPr>
        <w:t xml:space="preserve">  </w:t>
      </w:r>
      <w:r w:rsidRPr="00073E0B">
        <w:rPr>
          <w:rFonts w:eastAsia="Times New Roman" w:cstheme="minorHAnsi"/>
          <w:color w:val="000000"/>
          <w:sz w:val="24"/>
          <w:szCs w:val="24"/>
        </w:rPr>
        <w:t>968</w:t>
      </w:r>
    </w:p>
    <w:p w14:paraId="39BC75C0" w14:textId="77777777" w:rsidR="00F5455C" w:rsidRPr="00073E0B" w:rsidRDefault="00F5455C" w:rsidP="00F5455C">
      <w:pPr>
        <w:pStyle w:val="ListParagraph"/>
        <w:rPr>
          <w:rFonts w:cstheme="minorHAnsi"/>
          <w:sz w:val="24"/>
          <w:szCs w:val="24"/>
        </w:rPr>
      </w:pPr>
    </w:p>
    <w:p w14:paraId="0DFE2264" w14:textId="77777777" w:rsidR="00562AF2" w:rsidRPr="00073E0B" w:rsidRDefault="00562AF2" w:rsidP="00562AF2">
      <w:pPr>
        <w:pStyle w:val="ListParagraph"/>
        <w:numPr>
          <w:ilvl w:val="0"/>
          <w:numId w:val="3"/>
        </w:numPr>
        <w:rPr>
          <w:rFonts w:cstheme="minorHAnsi"/>
          <w:b/>
          <w:bCs/>
          <w:sz w:val="24"/>
          <w:szCs w:val="24"/>
        </w:rPr>
      </w:pPr>
      <w:r w:rsidRPr="00073E0B">
        <w:rPr>
          <w:rFonts w:cstheme="minorHAnsi"/>
          <w:b/>
          <w:bCs/>
          <w:sz w:val="24"/>
          <w:szCs w:val="24"/>
        </w:rPr>
        <w:t>Accuracy:</w:t>
      </w:r>
    </w:p>
    <w:p w14:paraId="697A0F6C" w14:textId="77777777" w:rsidR="00562AF2" w:rsidRPr="00073E0B" w:rsidRDefault="00562AF2" w:rsidP="00562AF2">
      <w:pPr>
        <w:ind w:left="720"/>
        <w:rPr>
          <w:rFonts w:cstheme="minorHAnsi"/>
          <w:sz w:val="24"/>
          <w:szCs w:val="24"/>
        </w:rPr>
      </w:pPr>
      <w:r w:rsidRPr="00073E0B">
        <w:rPr>
          <w:rFonts w:cstheme="minorHAnsi"/>
          <w:sz w:val="24"/>
          <w:szCs w:val="24"/>
        </w:rPr>
        <w:t xml:space="preserve">Through Logistic regression model we were able to achieve accuracy of about </w:t>
      </w:r>
      <w:r w:rsidRPr="00073E0B">
        <w:rPr>
          <w:rFonts w:cstheme="minorHAnsi"/>
          <w:b/>
          <w:bCs/>
          <w:sz w:val="24"/>
          <w:szCs w:val="24"/>
        </w:rPr>
        <w:t>81.53%</w:t>
      </w:r>
      <w:r w:rsidRPr="00073E0B">
        <w:rPr>
          <w:rFonts w:cstheme="minorHAnsi"/>
          <w:sz w:val="24"/>
          <w:szCs w:val="24"/>
        </w:rPr>
        <w:t>. It means that model is fit more than 81% which is a very respectable result.</w:t>
      </w:r>
    </w:p>
    <w:p w14:paraId="0AAE8BD0" w14:textId="77777777" w:rsidR="00562AF2" w:rsidRPr="00073E0B" w:rsidRDefault="00562AF2" w:rsidP="00562AF2">
      <w:pPr>
        <w:pStyle w:val="ListParagraph"/>
        <w:rPr>
          <w:rFonts w:cstheme="minorHAnsi"/>
          <w:b/>
          <w:bCs/>
          <w:sz w:val="24"/>
          <w:szCs w:val="24"/>
        </w:rPr>
      </w:pPr>
      <w:r w:rsidRPr="00073E0B">
        <w:rPr>
          <w:rFonts w:cstheme="minorHAnsi"/>
          <w:noProof/>
          <w:sz w:val="24"/>
          <w:szCs w:val="24"/>
        </w:rPr>
        <w:drawing>
          <wp:inline distT="0" distB="0" distL="0" distR="0" wp14:anchorId="49962DCC" wp14:editId="2167BD02">
            <wp:extent cx="5943600" cy="29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728"/>
                    <a:stretch/>
                  </pic:blipFill>
                  <pic:spPr bwMode="auto">
                    <a:xfrm>
                      <a:off x="0" y="0"/>
                      <a:ext cx="5943600" cy="294640"/>
                    </a:xfrm>
                    <a:prstGeom prst="rect">
                      <a:avLst/>
                    </a:prstGeom>
                    <a:ln>
                      <a:noFill/>
                    </a:ln>
                    <a:extLst>
                      <a:ext uri="{53640926-AAD7-44D8-BBD7-CCE9431645EC}">
                        <a14:shadowObscured xmlns:a14="http://schemas.microsoft.com/office/drawing/2010/main"/>
                      </a:ext>
                    </a:extLst>
                  </pic:spPr>
                </pic:pic>
              </a:graphicData>
            </a:graphic>
          </wp:inline>
        </w:drawing>
      </w:r>
    </w:p>
    <w:p w14:paraId="65365B6A" w14:textId="77777777" w:rsidR="00562AF2" w:rsidRPr="00073E0B" w:rsidRDefault="00562AF2" w:rsidP="00562AF2">
      <w:pPr>
        <w:pStyle w:val="ListParagraph"/>
        <w:rPr>
          <w:rFonts w:cstheme="minorHAnsi"/>
          <w:b/>
          <w:bCs/>
          <w:sz w:val="24"/>
          <w:szCs w:val="24"/>
        </w:rPr>
      </w:pPr>
    </w:p>
    <w:p w14:paraId="715DDBD4" w14:textId="77777777" w:rsidR="00562AF2" w:rsidRPr="00073E0B" w:rsidRDefault="00562AF2" w:rsidP="00562AF2">
      <w:pPr>
        <w:pStyle w:val="ListParagraph"/>
        <w:numPr>
          <w:ilvl w:val="0"/>
          <w:numId w:val="3"/>
        </w:numPr>
        <w:rPr>
          <w:rFonts w:cstheme="minorHAnsi"/>
          <w:b/>
          <w:bCs/>
          <w:sz w:val="24"/>
          <w:szCs w:val="24"/>
        </w:rPr>
      </w:pPr>
      <w:r w:rsidRPr="00073E0B">
        <w:rPr>
          <w:rFonts w:cstheme="minorHAnsi"/>
          <w:b/>
          <w:bCs/>
          <w:sz w:val="24"/>
          <w:szCs w:val="24"/>
        </w:rPr>
        <w:t>Misclassification Error:</w:t>
      </w:r>
    </w:p>
    <w:p w14:paraId="38C74A8E" w14:textId="77777777" w:rsidR="00562AF2" w:rsidRPr="00073E0B" w:rsidRDefault="00562AF2" w:rsidP="00562AF2">
      <w:pPr>
        <w:ind w:left="720"/>
        <w:rPr>
          <w:rFonts w:cstheme="minorHAnsi"/>
          <w:sz w:val="24"/>
          <w:szCs w:val="24"/>
        </w:rPr>
      </w:pPr>
      <w:r w:rsidRPr="00073E0B">
        <w:rPr>
          <w:rFonts w:cstheme="minorHAnsi"/>
          <w:sz w:val="24"/>
          <w:szCs w:val="24"/>
        </w:rPr>
        <w:t xml:space="preserve">The misclassification error is around </w:t>
      </w:r>
      <w:r w:rsidRPr="00073E0B">
        <w:rPr>
          <w:rFonts w:cstheme="minorHAnsi"/>
          <w:b/>
          <w:bCs/>
          <w:sz w:val="24"/>
          <w:szCs w:val="24"/>
        </w:rPr>
        <w:t xml:space="preserve">18.46%. </w:t>
      </w:r>
      <w:r w:rsidR="00DE4BBD" w:rsidRPr="00073E0B">
        <w:rPr>
          <w:rFonts w:cstheme="minorHAnsi"/>
          <w:sz w:val="24"/>
          <w:szCs w:val="24"/>
        </w:rPr>
        <w:t xml:space="preserve">It </w:t>
      </w:r>
      <w:r w:rsidRPr="00073E0B">
        <w:rPr>
          <w:rFonts w:cstheme="minorHAnsi"/>
          <w:sz w:val="24"/>
          <w:szCs w:val="24"/>
        </w:rPr>
        <w:t>means that the model is misclassifying churn by ar</w:t>
      </w:r>
      <w:r w:rsidR="00DE4BBD" w:rsidRPr="00073E0B">
        <w:rPr>
          <w:rFonts w:cstheme="minorHAnsi"/>
          <w:sz w:val="24"/>
          <w:szCs w:val="24"/>
        </w:rPr>
        <w:t>ound 18 percent which is not so bad</w:t>
      </w:r>
      <w:r w:rsidR="00F079DB" w:rsidRPr="00073E0B">
        <w:rPr>
          <w:rFonts w:cstheme="minorHAnsi"/>
          <w:sz w:val="24"/>
          <w:szCs w:val="24"/>
        </w:rPr>
        <w:t xml:space="preserve"> </w:t>
      </w:r>
      <w:r w:rsidR="00DE4BBD" w:rsidRPr="00073E0B">
        <w:rPr>
          <w:rFonts w:cstheme="minorHAnsi"/>
          <w:sz w:val="24"/>
          <w:szCs w:val="24"/>
        </w:rPr>
        <w:t xml:space="preserve">considering this </w:t>
      </w:r>
      <w:r w:rsidR="00F079DB" w:rsidRPr="00073E0B">
        <w:rPr>
          <w:rFonts w:cstheme="minorHAnsi"/>
          <w:sz w:val="24"/>
          <w:szCs w:val="24"/>
        </w:rPr>
        <w:t xml:space="preserve">our </w:t>
      </w:r>
      <w:r w:rsidR="00DE4BBD" w:rsidRPr="00073E0B">
        <w:rPr>
          <w:rFonts w:cstheme="minorHAnsi"/>
          <w:sz w:val="24"/>
          <w:szCs w:val="24"/>
        </w:rPr>
        <w:t>first model.</w:t>
      </w:r>
    </w:p>
    <w:p w14:paraId="5083EAD9" w14:textId="77777777" w:rsidR="00F5455C" w:rsidRPr="00073E0B" w:rsidRDefault="00562AF2" w:rsidP="00F5455C">
      <w:pPr>
        <w:ind w:left="720"/>
        <w:rPr>
          <w:rFonts w:cstheme="minorHAnsi"/>
          <w:b/>
          <w:bCs/>
          <w:sz w:val="24"/>
          <w:szCs w:val="24"/>
        </w:rPr>
      </w:pPr>
      <w:r w:rsidRPr="00073E0B">
        <w:rPr>
          <w:rFonts w:cstheme="minorHAnsi"/>
          <w:noProof/>
          <w:sz w:val="24"/>
          <w:szCs w:val="24"/>
        </w:rPr>
        <w:drawing>
          <wp:inline distT="0" distB="0" distL="0" distR="0" wp14:anchorId="23CABDA9" wp14:editId="33DABE42">
            <wp:extent cx="5943600" cy="331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470"/>
                    </a:xfrm>
                    <a:prstGeom prst="rect">
                      <a:avLst/>
                    </a:prstGeom>
                  </pic:spPr>
                </pic:pic>
              </a:graphicData>
            </a:graphic>
          </wp:inline>
        </w:drawing>
      </w:r>
    </w:p>
    <w:p w14:paraId="6FD568B0" w14:textId="77777777" w:rsidR="00F5455C" w:rsidRPr="00073E0B" w:rsidRDefault="00F5455C" w:rsidP="00F54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24"/>
          <w:szCs w:val="24"/>
        </w:rPr>
      </w:pPr>
    </w:p>
    <w:p w14:paraId="691E0A51" w14:textId="77777777" w:rsidR="00DE4BBD" w:rsidRPr="00073E0B" w:rsidRDefault="00DE4BBD" w:rsidP="00DE4BBD">
      <w:pPr>
        <w:pStyle w:val="ListParagraph"/>
        <w:numPr>
          <w:ilvl w:val="0"/>
          <w:numId w:val="3"/>
        </w:numPr>
        <w:rPr>
          <w:rFonts w:cstheme="minorHAnsi"/>
          <w:b/>
          <w:bCs/>
          <w:sz w:val="24"/>
          <w:szCs w:val="24"/>
        </w:rPr>
      </w:pPr>
      <w:r w:rsidRPr="00073E0B">
        <w:rPr>
          <w:rFonts w:cstheme="minorHAnsi"/>
          <w:b/>
          <w:bCs/>
          <w:sz w:val="24"/>
          <w:szCs w:val="24"/>
        </w:rPr>
        <w:t>ROC Curve:</w:t>
      </w:r>
    </w:p>
    <w:p w14:paraId="407EB24C" w14:textId="77777777" w:rsidR="000C3845" w:rsidRPr="00073E0B" w:rsidRDefault="00DE4BBD" w:rsidP="000C3845">
      <w:pPr>
        <w:ind w:left="720"/>
        <w:rPr>
          <w:rFonts w:cstheme="minorHAnsi"/>
          <w:sz w:val="24"/>
          <w:szCs w:val="24"/>
        </w:rPr>
      </w:pPr>
      <w:r w:rsidRPr="00073E0B">
        <w:rPr>
          <w:rFonts w:cstheme="minorHAnsi"/>
          <w:sz w:val="24"/>
          <w:szCs w:val="24"/>
        </w:rPr>
        <w:t>If you see here the ROC curve is giving us a very good representation as the curve is increasing and is tending to reach 1 which depicts that the model is giving us good predictions. The closer the ROC curve to 1 is the fitter the model is. In our case this condition is being satisfied.</w:t>
      </w:r>
    </w:p>
    <w:p w14:paraId="578AE486" w14:textId="77777777" w:rsidR="00DE4BBD" w:rsidRPr="00073E0B" w:rsidRDefault="00DE4BBD" w:rsidP="00DE4BBD">
      <w:pPr>
        <w:pStyle w:val="ListParagraph"/>
        <w:rPr>
          <w:rFonts w:cstheme="minorHAnsi"/>
          <w:b/>
          <w:bCs/>
          <w:sz w:val="24"/>
          <w:szCs w:val="24"/>
        </w:rPr>
      </w:pPr>
      <w:r w:rsidRPr="00073E0B">
        <w:rPr>
          <w:rFonts w:cstheme="minorHAnsi"/>
          <w:noProof/>
          <w:sz w:val="24"/>
          <w:szCs w:val="24"/>
        </w:rPr>
        <w:lastRenderedPageBreak/>
        <w:drawing>
          <wp:inline distT="0" distB="0" distL="0" distR="0" wp14:anchorId="69C1B6DA" wp14:editId="4790B0F9">
            <wp:extent cx="5943600" cy="2451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499"/>
                    <a:stretch/>
                  </pic:blipFill>
                  <pic:spPr bwMode="auto">
                    <a:xfrm>
                      <a:off x="0" y="0"/>
                      <a:ext cx="5943600" cy="2451100"/>
                    </a:xfrm>
                    <a:prstGeom prst="rect">
                      <a:avLst/>
                    </a:prstGeom>
                    <a:ln>
                      <a:noFill/>
                    </a:ln>
                    <a:extLst>
                      <a:ext uri="{53640926-AAD7-44D8-BBD7-CCE9431645EC}">
                        <a14:shadowObscured xmlns:a14="http://schemas.microsoft.com/office/drawing/2010/main"/>
                      </a:ext>
                    </a:extLst>
                  </pic:spPr>
                </pic:pic>
              </a:graphicData>
            </a:graphic>
          </wp:inline>
        </w:drawing>
      </w:r>
    </w:p>
    <w:p w14:paraId="066DDD7F" w14:textId="77777777" w:rsidR="00DE4BBD" w:rsidRPr="00073E0B" w:rsidRDefault="00DE4BBD" w:rsidP="00CD4F3D">
      <w:pPr>
        <w:pStyle w:val="ListParagraph"/>
        <w:numPr>
          <w:ilvl w:val="0"/>
          <w:numId w:val="3"/>
        </w:numPr>
        <w:rPr>
          <w:rFonts w:cstheme="minorHAnsi"/>
          <w:b/>
          <w:bCs/>
          <w:sz w:val="24"/>
          <w:szCs w:val="24"/>
        </w:rPr>
      </w:pPr>
      <w:r w:rsidRPr="00073E0B">
        <w:rPr>
          <w:rFonts w:cstheme="minorHAnsi"/>
          <w:b/>
          <w:bCs/>
          <w:sz w:val="24"/>
          <w:szCs w:val="24"/>
        </w:rPr>
        <w:t>Area Under the Curve (AUC) Value:</w:t>
      </w:r>
    </w:p>
    <w:p w14:paraId="3FD70B6E" w14:textId="77777777" w:rsidR="00DE4BBD" w:rsidRPr="00073E0B" w:rsidRDefault="00DE4BBD" w:rsidP="00DE4BBD">
      <w:pPr>
        <w:ind w:left="720"/>
        <w:rPr>
          <w:rFonts w:cstheme="minorHAnsi"/>
          <w:sz w:val="24"/>
          <w:szCs w:val="24"/>
        </w:rPr>
      </w:pPr>
      <w:r w:rsidRPr="00073E0B">
        <w:rPr>
          <w:rFonts w:cstheme="minorHAnsi"/>
          <w:sz w:val="24"/>
          <w:szCs w:val="24"/>
        </w:rPr>
        <w:t>AUC value for logistic Regression Model is 0.812 which is closer to 1. It means that model is very fit. If AUC value is above 0.5 then model is considered as good model and this condition is also being satisfied in our case</w:t>
      </w:r>
      <w:r w:rsidR="00CD4F3D" w:rsidRPr="00073E0B">
        <w:rPr>
          <w:rFonts w:cstheme="minorHAnsi"/>
          <w:sz w:val="24"/>
          <w:szCs w:val="24"/>
        </w:rPr>
        <w:t>.</w:t>
      </w:r>
    </w:p>
    <w:p w14:paraId="37DE60F0" w14:textId="77777777" w:rsidR="00F5455C" w:rsidRPr="00073E0B" w:rsidRDefault="00DE4BBD" w:rsidP="00EE7F34">
      <w:pPr>
        <w:ind w:left="720"/>
        <w:rPr>
          <w:rFonts w:cstheme="minorHAnsi"/>
          <w:b/>
          <w:bCs/>
          <w:sz w:val="24"/>
          <w:szCs w:val="24"/>
        </w:rPr>
      </w:pPr>
      <w:r w:rsidRPr="00073E0B">
        <w:rPr>
          <w:rFonts w:cstheme="minorHAnsi"/>
          <w:noProof/>
          <w:sz w:val="24"/>
          <w:szCs w:val="24"/>
        </w:rPr>
        <w:drawing>
          <wp:inline distT="0" distB="0" distL="0" distR="0" wp14:anchorId="14E209E4" wp14:editId="3EA2239B">
            <wp:extent cx="5943600" cy="243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3840"/>
                    </a:xfrm>
                    <a:prstGeom prst="rect">
                      <a:avLst/>
                    </a:prstGeom>
                  </pic:spPr>
                </pic:pic>
              </a:graphicData>
            </a:graphic>
          </wp:inline>
        </w:drawing>
      </w:r>
    </w:p>
    <w:p w14:paraId="6939B931" w14:textId="77777777" w:rsidR="000C3845" w:rsidRPr="00073E0B" w:rsidRDefault="00223154" w:rsidP="000C3845">
      <w:pPr>
        <w:pStyle w:val="ListParagraph"/>
        <w:numPr>
          <w:ilvl w:val="0"/>
          <w:numId w:val="3"/>
        </w:numPr>
        <w:rPr>
          <w:rFonts w:cstheme="minorHAnsi"/>
          <w:b/>
          <w:bCs/>
          <w:sz w:val="24"/>
          <w:szCs w:val="24"/>
        </w:rPr>
      </w:pPr>
      <w:r w:rsidRPr="00073E0B">
        <w:rPr>
          <w:rFonts w:cstheme="minorHAnsi"/>
          <w:b/>
          <w:bCs/>
          <w:sz w:val="24"/>
          <w:szCs w:val="24"/>
        </w:rPr>
        <w:t>Lift Value:</w:t>
      </w:r>
    </w:p>
    <w:p w14:paraId="66827D1E" w14:textId="77777777" w:rsidR="000C3845" w:rsidRPr="00073E0B" w:rsidRDefault="000C3845" w:rsidP="000C3845">
      <w:pPr>
        <w:ind w:left="720"/>
        <w:rPr>
          <w:rFonts w:cstheme="minorHAnsi"/>
          <w:sz w:val="24"/>
          <w:szCs w:val="24"/>
        </w:rPr>
      </w:pPr>
      <w:r w:rsidRPr="00073E0B">
        <w:rPr>
          <w:rFonts w:cstheme="minorHAnsi"/>
          <w:sz w:val="24"/>
          <w:szCs w:val="24"/>
        </w:rPr>
        <w:t>If you see the following lift chart it is representing a very high lift value. The higher the lift value the better the model is. This condition is also being satisfied in our case.</w:t>
      </w:r>
    </w:p>
    <w:p w14:paraId="3706CC74" w14:textId="77777777" w:rsidR="000C3845" w:rsidRDefault="000C3845" w:rsidP="000C3845">
      <w:pPr>
        <w:ind w:left="720"/>
        <w:rPr>
          <w:rFonts w:cstheme="minorHAnsi"/>
          <w:b/>
          <w:bCs/>
          <w:sz w:val="24"/>
          <w:szCs w:val="24"/>
        </w:rPr>
      </w:pPr>
      <w:r w:rsidRPr="00073E0B">
        <w:rPr>
          <w:rFonts w:cstheme="minorHAnsi"/>
          <w:noProof/>
          <w:sz w:val="24"/>
          <w:szCs w:val="24"/>
        </w:rPr>
        <w:drawing>
          <wp:inline distT="0" distB="0" distL="0" distR="0" wp14:anchorId="6D3CB87D" wp14:editId="4D7E82AE">
            <wp:extent cx="5943600" cy="2336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36800"/>
                    </a:xfrm>
                    <a:prstGeom prst="rect">
                      <a:avLst/>
                    </a:prstGeom>
                  </pic:spPr>
                </pic:pic>
              </a:graphicData>
            </a:graphic>
          </wp:inline>
        </w:drawing>
      </w:r>
    </w:p>
    <w:p w14:paraId="1ADE4ED7" w14:textId="77777777" w:rsidR="00EE7F34" w:rsidRDefault="00EE7F34" w:rsidP="000C3845">
      <w:pPr>
        <w:ind w:left="720"/>
        <w:rPr>
          <w:rFonts w:cstheme="minorHAnsi"/>
          <w:b/>
          <w:bCs/>
          <w:sz w:val="24"/>
          <w:szCs w:val="24"/>
        </w:rPr>
      </w:pPr>
    </w:p>
    <w:p w14:paraId="5D8359A2" w14:textId="77777777" w:rsidR="00EE7F34" w:rsidRDefault="00EE7F34" w:rsidP="000C3845">
      <w:pPr>
        <w:ind w:left="720"/>
        <w:rPr>
          <w:rFonts w:cstheme="minorHAnsi"/>
          <w:b/>
          <w:bCs/>
          <w:sz w:val="24"/>
          <w:szCs w:val="24"/>
        </w:rPr>
      </w:pPr>
    </w:p>
    <w:p w14:paraId="1312794A" w14:textId="77777777" w:rsidR="00EE7F34" w:rsidRPr="00073E0B" w:rsidRDefault="00EE7F34" w:rsidP="000C3845">
      <w:pPr>
        <w:ind w:left="720"/>
        <w:rPr>
          <w:rFonts w:cstheme="minorHAnsi"/>
          <w:b/>
          <w:bCs/>
          <w:sz w:val="24"/>
          <w:szCs w:val="24"/>
        </w:rPr>
      </w:pPr>
    </w:p>
    <w:p w14:paraId="46C3D2C4" w14:textId="77777777" w:rsidR="00F5455C" w:rsidRPr="00073E0B" w:rsidRDefault="00F5455C" w:rsidP="000C3845">
      <w:pPr>
        <w:ind w:left="720"/>
        <w:rPr>
          <w:rFonts w:cstheme="minorHAnsi"/>
          <w:b/>
          <w:bCs/>
          <w:sz w:val="24"/>
          <w:szCs w:val="24"/>
        </w:rPr>
      </w:pPr>
    </w:p>
    <w:p w14:paraId="61797C99" w14:textId="77777777" w:rsidR="00E72496" w:rsidRPr="00073E0B" w:rsidRDefault="00A17B95" w:rsidP="00E72496">
      <w:pPr>
        <w:rPr>
          <w:rFonts w:cstheme="minorHAnsi"/>
          <w:b/>
          <w:bCs/>
          <w:sz w:val="24"/>
          <w:szCs w:val="24"/>
        </w:rPr>
      </w:pPr>
      <w:r w:rsidRPr="00073E0B">
        <w:rPr>
          <w:rFonts w:cstheme="minorHAnsi"/>
          <w:b/>
          <w:bCs/>
          <w:sz w:val="24"/>
          <w:szCs w:val="24"/>
        </w:rPr>
        <w:lastRenderedPageBreak/>
        <w:t>Backward Logistic Regression:</w:t>
      </w:r>
    </w:p>
    <w:p w14:paraId="0CADD9CB" w14:textId="033EA410" w:rsidR="00A17B95" w:rsidRPr="00073E0B" w:rsidRDefault="00E72496">
      <w:pPr>
        <w:rPr>
          <w:rFonts w:cstheme="minorHAnsi"/>
          <w:b/>
          <w:bCs/>
          <w:sz w:val="24"/>
          <w:szCs w:val="24"/>
        </w:rPr>
      </w:pPr>
      <w:r w:rsidRPr="00073E0B">
        <w:rPr>
          <w:rFonts w:cstheme="minorHAnsi"/>
          <w:sz w:val="24"/>
          <w:szCs w:val="24"/>
        </w:rPr>
        <w:t xml:space="preserve">Second model which we used </w:t>
      </w:r>
      <w:r w:rsidR="00A17B95" w:rsidRPr="00073E0B">
        <w:rPr>
          <w:rFonts w:cstheme="minorHAnsi"/>
          <w:sz w:val="24"/>
          <w:szCs w:val="24"/>
        </w:rPr>
        <w:t>to predict churn ratio using all predictors</w:t>
      </w:r>
      <w:r w:rsidRPr="00073E0B">
        <w:rPr>
          <w:rFonts w:cstheme="minorHAnsi"/>
          <w:sz w:val="24"/>
          <w:szCs w:val="24"/>
        </w:rPr>
        <w:t xml:space="preserve"> was backward logistic regression model</w:t>
      </w:r>
      <w:r w:rsidR="00A17B95" w:rsidRPr="00073E0B">
        <w:rPr>
          <w:rFonts w:cstheme="minorHAnsi"/>
          <w:sz w:val="24"/>
          <w:szCs w:val="24"/>
        </w:rPr>
        <w:t xml:space="preserve">. </w:t>
      </w:r>
      <w:r w:rsidRPr="00073E0B">
        <w:rPr>
          <w:rFonts w:cstheme="minorHAnsi"/>
          <w:sz w:val="24"/>
          <w:szCs w:val="24"/>
        </w:rPr>
        <w:t xml:space="preserve">The results of backward logistic regression are exactly the same as forward logistic regression because in </w:t>
      </w:r>
      <w:ins w:id="48" w:author="Saad Azhar" w:date="2017-05-12T09:59:00Z">
        <w:r w:rsidR="00142D3F">
          <w:rPr>
            <w:rFonts w:cstheme="minorHAnsi"/>
            <w:sz w:val="24"/>
            <w:szCs w:val="24"/>
          </w:rPr>
          <w:t>forward logistic r</w:t>
        </w:r>
      </w:ins>
      <w:commentRangeStart w:id="49"/>
      <w:del w:id="50" w:author="Saad Azhar" w:date="2017-05-12T09:59:00Z">
        <w:r w:rsidRPr="00073E0B" w:rsidDel="00142D3F">
          <w:rPr>
            <w:rFonts w:cstheme="minorHAnsi"/>
            <w:sz w:val="24"/>
            <w:szCs w:val="24"/>
          </w:rPr>
          <w:delText xml:space="preserve">forward </w:delText>
        </w:r>
        <w:commentRangeEnd w:id="49"/>
        <w:r w:rsidR="001B03A9" w:rsidDel="00142D3F">
          <w:rPr>
            <w:rStyle w:val="CommentReference"/>
          </w:rPr>
          <w:commentReference w:id="49"/>
        </w:r>
        <w:r w:rsidRPr="00073E0B" w:rsidDel="00142D3F">
          <w:rPr>
            <w:rFonts w:cstheme="minorHAnsi"/>
            <w:sz w:val="24"/>
            <w:szCs w:val="24"/>
          </w:rPr>
          <w:delText>r</w:delText>
        </w:r>
      </w:del>
      <w:r w:rsidRPr="00073E0B">
        <w:rPr>
          <w:rFonts w:cstheme="minorHAnsi"/>
          <w:sz w:val="24"/>
          <w:szCs w:val="24"/>
        </w:rPr>
        <w:t xml:space="preserve">egression we are only using the most important variables and that’s exactly the case with backward regression. It uses just the most important one in backward direction. </w:t>
      </w:r>
      <w:r w:rsidR="00A17B95" w:rsidRPr="00073E0B">
        <w:rPr>
          <w:rFonts w:cstheme="minorHAnsi"/>
          <w:sz w:val="24"/>
          <w:szCs w:val="24"/>
        </w:rPr>
        <w:t>The</w:t>
      </w:r>
      <w:r w:rsidRPr="00073E0B">
        <w:rPr>
          <w:rFonts w:cstheme="minorHAnsi"/>
          <w:sz w:val="24"/>
          <w:szCs w:val="24"/>
        </w:rPr>
        <w:t xml:space="preserve"> confusion matrix,</w:t>
      </w:r>
      <w:r w:rsidR="00A17B95" w:rsidRPr="00073E0B">
        <w:rPr>
          <w:rFonts w:cstheme="minorHAnsi"/>
          <w:sz w:val="24"/>
          <w:szCs w:val="24"/>
        </w:rPr>
        <w:t xml:space="preserve"> fitness of model, accuracy, ROC Curve, AUC value, Lift value and misclassification error of data set using logistic regression is as follows:</w:t>
      </w:r>
    </w:p>
    <w:p w14:paraId="0488FCEB" w14:textId="77777777" w:rsidR="00F5455C" w:rsidRPr="00073E0B" w:rsidRDefault="00F5455C" w:rsidP="00F5455C">
      <w:pPr>
        <w:pStyle w:val="ListParagraph"/>
        <w:numPr>
          <w:ilvl w:val="0"/>
          <w:numId w:val="3"/>
        </w:numPr>
        <w:rPr>
          <w:rFonts w:cstheme="minorHAnsi"/>
          <w:b/>
          <w:bCs/>
          <w:sz w:val="24"/>
          <w:szCs w:val="24"/>
        </w:rPr>
      </w:pPr>
      <w:r w:rsidRPr="00073E0B">
        <w:rPr>
          <w:rFonts w:cstheme="minorHAnsi"/>
          <w:b/>
          <w:bCs/>
          <w:sz w:val="24"/>
          <w:szCs w:val="24"/>
        </w:rPr>
        <w:t>Confusion Matrix:</w:t>
      </w:r>
    </w:p>
    <w:p w14:paraId="165B7161" w14:textId="77777777" w:rsidR="00F5455C" w:rsidRPr="00073E0B" w:rsidRDefault="00F5455C" w:rsidP="00F5455C">
      <w:pPr>
        <w:ind w:left="720"/>
        <w:rPr>
          <w:rFonts w:cstheme="minorHAnsi"/>
          <w:sz w:val="24"/>
          <w:szCs w:val="24"/>
        </w:rPr>
      </w:pPr>
      <w:r w:rsidRPr="00073E0B">
        <w:rPr>
          <w:rFonts w:cstheme="minorHAnsi"/>
          <w:sz w:val="24"/>
          <w:szCs w:val="24"/>
        </w:rPr>
        <w:t>Following is the confusion matrix for</w:t>
      </w:r>
      <w:r w:rsidR="00F2503A" w:rsidRPr="00073E0B">
        <w:rPr>
          <w:rFonts w:cstheme="minorHAnsi"/>
          <w:sz w:val="24"/>
          <w:szCs w:val="24"/>
        </w:rPr>
        <w:t xml:space="preserve"> </w:t>
      </w:r>
      <w:r w:rsidR="00E72496" w:rsidRPr="00073E0B">
        <w:rPr>
          <w:rFonts w:cstheme="minorHAnsi"/>
          <w:sz w:val="24"/>
          <w:szCs w:val="24"/>
        </w:rPr>
        <w:t>backward</w:t>
      </w:r>
      <w:r w:rsidRPr="00073E0B">
        <w:rPr>
          <w:rFonts w:cstheme="minorHAnsi"/>
          <w:sz w:val="24"/>
          <w:szCs w:val="24"/>
        </w:rPr>
        <w:t xml:space="preserve"> logistic Regression.</w:t>
      </w:r>
    </w:p>
    <w:p w14:paraId="4D195DF2" w14:textId="77777777" w:rsidR="00F5455C" w:rsidRPr="00F5455C" w:rsidRDefault="00F5455C" w:rsidP="00F54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16"/>
        <w:rPr>
          <w:rFonts w:eastAsia="Times New Roman" w:cstheme="minorHAnsi"/>
          <w:color w:val="000000"/>
          <w:sz w:val="24"/>
          <w:szCs w:val="24"/>
        </w:rPr>
      </w:pPr>
      <w:r w:rsidRPr="00073E0B">
        <w:rPr>
          <w:rFonts w:eastAsia="Times New Roman" w:cstheme="minorHAnsi"/>
          <w:color w:val="000000"/>
          <w:sz w:val="24"/>
          <w:szCs w:val="24"/>
        </w:rPr>
        <w:tab/>
      </w:r>
      <w:r w:rsidRPr="00F5455C">
        <w:rPr>
          <w:rFonts w:eastAsia="Times New Roman" w:cstheme="minorHAnsi"/>
          <w:color w:val="000000"/>
          <w:sz w:val="24"/>
          <w:szCs w:val="24"/>
        </w:rPr>
        <w:t>obs</w:t>
      </w:r>
      <w:r w:rsidRPr="00073E0B">
        <w:rPr>
          <w:rFonts w:eastAsia="Times New Roman" w:cstheme="minorHAnsi"/>
          <w:color w:val="000000"/>
          <w:sz w:val="24"/>
          <w:szCs w:val="24"/>
        </w:rPr>
        <w:t>erved</w:t>
      </w:r>
    </w:p>
    <w:p w14:paraId="6135E03C" w14:textId="77777777" w:rsidR="00F5455C" w:rsidRPr="00F5455C" w:rsidRDefault="00F5455C" w:rsidP="00F54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16"/>
        <w:rPr>
          <w:rFonts w:eastAsia="Times New Roman" w:cstheme="minorHAnsi"/>
          <w:color w:val="000000"/>
          <w:sz w:val="24"/>
          <w:szCs w:val="24"/>
        </w:rPr>
      </w:pPr>
      <w:r w:rsidRPr="00F5455C">
        <w:rPr>
          <w:rFonts w:eastAsia="Times New Roman" w:cstheme="minorHAnsi"/>
          <w:color w:val="000000"/>
          <w:sz w:val="24"/>
          <w:szCs w:val="24"/>
        </w:rPr>
        <w:t>pred    0   1</w:t>
      </w:r>
    </w:p>
    <w:p w14:paraId="6AE83709" w14:textId="77777777" w:rsidR="00F5455C" w:rsidRPr="00073E0B" w:rsidRDefault="00F5455C" w:rsidP="00A3654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24"/>
          <w:szCs w:val="24"/>
        </w:rPr>
      </w:pPr>
      <w:r w:rsidRPr="00073E0B">
        <w:rPr>
          <w:rFonts w:eastAsia="Times New Roman" w:cstheme="minorHAnsi"/>
          <w:color w:val="000000"/>
          <w:sz w:val="24"/>
          <w:szCs w:val="24"/>
        </w:rPr>
        <w:t>3924 489</w:t>
      </w:r>
    </w:p>
    <w:p w14:paraId="69943AEB" w14:textId="77777777" w:rsidR="00F5455C" w:rsidRPr="00073E0B" w:rsidRDefault="00A36544" w:rsidP="00A36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276"/>
        <w:rPr>
          <w:rFonts w:eastAsia="Times New Roman" w:cstheme="minorHAnsi"/>
          <w:color w:val="000000"/>
          <w:sz w:val="24"/>
          <w:szCs w:val="24"/>
        </w:rPr>
      </w:pPr>
      <w:r w:rsidRPr="00073E0B">
        <w:rPr>
          <w:rFonts w:eastAsia="Times New Roman" w:cstheme="minorHAnsi"/>
          <w:color w:val="000000"/>
          <w:sz w:val="24"/>
          <w:szCs w:val="24"/>
        </w:rPr>
        <w:t xml:space="preserve">1  </w:t>
      </w:r>
      <w:r w:rsidR="00F5455C" w:rsidRPr="00073E0B">
        <w:rPr>
          <w:rFonts w:eastAsia="Times New Roman" w:cstheme="minorHAnsi"/>
          <w:color w:val="000000"/>
          <w:sz w:val="24"/>
          <w:szCs w:val="24"/>
        </w:rPr>
        <w:t>619 968</w:t>
      </w:r>
    </w:p>
    <w:p w14:paraId="76A543E0" w14:textId="77777777" w:rsidR="00F5455C" w:rsidRPr="00073E0B" w:rsidRDefault="00F5455C" w:rsidP="00A36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276"/>
        <w:rPr>
          <w:rFonts w:eastAsia="Times New Roman" w:cstheme="minorHAnsi"/>
          <w:color w:val="000000"/>
          <w:sz w:val="24"/>
          <w:szCs w:val="24"/>
        </w:rPr>
      </w:pPr>
    </w:p>
    <w:p w14:paraId="3D29E7E7" w14:textId="77777777" w:rsidR="00A17B95" w:rsidRPr="00073E0B" w:rsidRDefault="00A17B95" w:rsidP="00A17B95">
      <w:pPr>
        <w:pStyle w:val="ListParagraph"/>
        <w:numPr>
          <w:ilvl w:val="0"/>
          <w:numId w:val="3"/>
        </w:numPr>
        <w:rPr>
          <w:rFonts w:cstheme="minorHAnsi"/>
          <w:b/>
          <w:bCs/>
          <w:sz w:val="24"/>
          <w:szCs w:val="24"/>
        </w:rPr>
      </w:pPr>
      <w:r w:rsidRPr="00073E0B">
        <w:rPr>
          <w:rFonts w:cstheme="minorHAnsi"/>
          <w:b/>
          <w:bCs/>
          <w:sz w:val="24"/>
          <w:szCs w:val="24"/>
        </w:rPr>
        <w:t>Accuracy:</w:t>
      </w:r>
    </w:p>
    <w:p w14:paraId="0BB268C1" w14:textId="77777777" w:rsidR="00A17B95" w:rsidRPr="00073E0B" w:rsidRDefault="00A17B95" w:rsidP="00A17B95">
      <w:pPr>
        <w:ind w:left="720"/>
        <w:rPr>
          <w:rFonts w:cstheme="minorHAnsi"/>
          <w:sz w:val="24"/>
          <w:szCs w:val="24"/>
        </w:rPr>
      </w:pPr>
      <w:r w:rsidRPr="00073E0B">
        <w:rPr>
          <w:rFonts w:cstheme="minorHAnsi"/>
          <w:sz w:val="24"/>
          <w:szCs w:val="24"/>
        </w:rPr>
        <w:t xml:space="preserve">Through </w:t>
      </w:r>
      <w:r w:rsidR="00E72496" w:rsidRPr="00073E0B">
        <w:rPr>
          <w:rFonts w:cstheme="minorHAnsi"/>
          <w:sz w:val="24"/>
          <w:szCs w:val="24"/>
        </w:rPr>
        <w:t xml:space="preserve">backward </w:t>
      </w:r>
      <w:r w:rsidRPr="00073E0B">
        <w:rPr>
          <w:rFonts w:cstheme="minorHAnsi"/>
          <w:sz w:val="24"/>
          <w:szCs w:val="24"/>
        </w:rPr>
        <w:t xml:space="preserve">Logistic regression model we were able to achieve accuracy of about </w:t>
      </w:r>
      <w:r w:rsidRPr="00073E0B">
        <w:rPr>
          <w:rFonts w:cstheme="minorHAnsi"/>
          <w:b/>
          <w:bCs/>
          <w:sz w:val="24"/>
          <w:szCs w:val="24"/>
        </w:rPr>
        <w:t>81.53%</w:t>
      </w:r>
      <w:r w:rsidRPr="00073E0B">
        <w:rPr>
          <w:rFonts w:cstheme="minorHAnsi"/>
          <w:sz w:val="24"/>
          <w:szCs w:val="24"/>
        </w:rPr>
        <w:t>. It means that model is fit more than 81% which is a very respectable result.</w:t>
      </w:r>
    </w:p>
    <w:p w14:paraId="566973CD" w14:textId="77777777" w:rsidR="00E72496" w:rsidRDefault="00A17B95" w:rsidP="00B428ED">
      <w:pPr>
        <w:pStyle w:val="ListParagraph"/>
        <w:rPr>
          <w:rFonts w:cstheme="minorHAnsi"/>
          <w:b/>
          <w:bCs/>
          <w:sz w:val="24"/>
          <w:szCs w:val="24"/>
        </w:rPr>
      </w:pPr>
      <w:r w:rsidRPr="00073E0B">
        <w:rPr>
          <w:rFonts w:cstheme="minorHAnsi"/>
          <w:noProof/>
          <w:sz w:val="24"/>
          <w:szCs w:val="24"/>
        </w:rPr>
        <w:drawing>
          <wp:inline distT="0" distB="0" distL="0" distR="0" wp14:anchorId="09681D03" wp14:editId="7A2DC0B9">
            <wp:extent cx="5943600" cy="294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728"/>
                    <a:stretch/>
                  </pic:blipFill>
                  <pic:spPr bwMode="auto">
                    <a:xfrm>
                      <a:off x="0" y="0"/>
                      <a:ext cx="5943600" cy="294640"/>
                    </a:xfrm>
                    <a:prstGeom prst="rect">
                      <a:avLst/>
                    </a:prstGeom>
                    <a:ln>
                      <a:noFill/>
                    </a:ln>
                    <a:extLst>
                      <a:ext uri="{53640926-AAD7-44D8-BBD7-CCE9431645EC}">
                        <a14:shadowObscured xmlns:a14="http://schemas.microsoft.com/office/drawing/2010/main"/>
                      </a:ext>
                    </a:extLst>
                  </pic:spPr>
                </pic:pic>
              </a:graphicData>
            </a:graphic>
          </wp:inline>
        </w:drawing>
      </w:r>
    </w:p>
    <w:p w14:paraId="268C6873" w14:textId="77777777" w:rsidR="00B428ED" w:rsidRPr="00B428ED" w:rsidRDefault="00B428ED" w:rsidP="00B428ED">
      <w:pPr>
        <w:pStyle w:val="ListParagraph"/>
        <w:rPr>
          <w:rFonts w:cstheme="minorHAnsi"/>
          <w:b/>
          <w:bCs/>
          <w:sz w:val="24"/>
          <w:szCs w:val="24"/>
        </w:rPr>
      </w:pPr>
    </w:p>
    <w:p w14:paraId="738FC99C" w14:textId="77777777" w:rsidR="00A17B95" w:rsidRPr="00073E0B" w:rsidRDefault="00A17B95" w:rsidP="00A17B95">
      <w:pPr>
        <w:pStyle w:val="ListParagraph"/>
        <w:numPr>
          <w:ilvl w:val="0"/>
          <w:numId w:val="3"/>
        </w:numPr>
        <w:rPr>
          <w:rFonts w:cstheme="minorHAnsi"/>
          <w:b/>
          <w:bCs/>
          <w:sz w:val="24"/>
          <w:szCs w:val="24"/>
        </w:rPr>
      </w:pPr>
      <w:r w:rsidRPr="00073E0B">
        <w:rPr>
          <w:rFonts w:cstheme="minorHAnsi"/>
          <w:b/>
          <w:bCs/>
          <w:sz w:val="24"/>
          <w:szCs w:val="24"/>
        </w:rPr>
        <w:t>Misclassification Error:</w:t>
      </w:r>
    </w:p>
    <w:p w14:paraId="6E364A99" w14:textId="77777777" w:rsidR="00A17B95" w:rsidRPr="00073E0B" w:rsidRDefault="00A17B95" w:rsidP="00CB28EF">
      <w:pPr>
        <w:ind w:left="720"/>
        <w:rPr>
          <w:rFonts w:cstheme="minorHAnsi"/>
          <w:sz w:val="24"/>
          <w:szCs w:val="24"/>
        </w:rPr>
      </w:pPr>
      <w:r w:rsidRPr="00073E0B">
        <w:rPr>
          <w:rFonts w:cstheme="minorHAnsi"/>
          <w:sz w:val="24"/>
          <w:szCs w:val="24"/>
        </w:rPr>
        <w:t xml:space="preserve">The misclassification error is around </w:t>
      </w:r>
      <w:r w:rsidRPr="00073E0B">
        <w:rPr>
          <w:rFonts w:cstheme="minorHAnsi"/>
          <w:b/>
          <w:bCs/>
          <w:sz w:val="24"/>
          <w:szCs w:val="24"/>
        </w:rPr>
        <w:t xml:space="preserve">18.46%. </w:t>
      </w:r>
      <w:r w:rsidRPr="00073E0B">
        <w:rPr>
          <w:rFonts w:cstheme="minorHAnsi"/>
          <w:sz w:val="24"/>
          <w:szCs w:val="24"/>
        </w:rPr>
        <w:t>It means that the model is misclassifying churn by around 18 percent which is not so bad</w:t>
      </w:r>
      <w:r w:rsidR="00CB28EF" w:rsidRPr="00073E0B">
        <w:rPr>
          <w:rFonts w:cstheme="minorHAnsi"/>
          <w:sz w:val="24"/>
          <w:szCs w:val="24"/>
        </w:rPr>
        <w:t xml:space="preserve"> either</w:t>
      </w:r>
      <w:r w:rsidRPr="00073E0B">
        <w:rPr>
          <w:rFonts w:cstheme="minorHAnsi"/>
          <w:sz w:val="24"/>
          <w:szCs w:val="24"/>
        </w:rPr>
        <w:t>.</w:t>
      </w:r>
    </w:p>
    <w:p w14:paraId="33D8C333" w14:textId="77777777" w:rsidR="00A17B95" w:rsidRPr="00073E0B" w:rsidRDefault="00A17B95" w:rsidP="00E72496">
      <w:pPr>
        <w:ind w:left="720"/>
        <w:rPr>
          <w:rFonts w:cstheme="minorHAnsi"/>
          <w:b/>
          <w:bCs/>
          <w:sz w:val="24"/>
          <w:szCs w:val="24"/>
        </w:rPr>
      </w:pPr>
      <w:r w:rsidRPr="00073E0B">
        <w:rPr>
          <w:rFonts w:cstheme="minorHAnsi"/>
          <w:noProof/>
          <w:sz w:val="24"/>
          <w:szCs w:val="24"/>
        </w:rPr>
        <w:drawing>
          <wp:inline distT="0" distB="0" distL="0" distR="0" wp14:anchorId="484761BB" wp14:editId="757D2BC1">
            <wp:extent cx="5943600" cy="331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470"/>
                    </a:xfrm>
                    <a:prstGeom prst="rect">
                      <a:avLst/>
                    </a:prstGeom>
                  </pic:spPr>
                </pic:pic>
              </a:graphicData>
            </a:graphic>
          </wp:inline>
        </w:drawing>
      </w:r>
    </w:p>
    <w:p w14:paraId="1DC5397F" w14:textId="77777777" w:rsidR="00A17B95" w:rsidRPr="00073E0B" w:rsidRDefault="00A17B95" w:rsidP="00A17B95">
      <w:pPr>
        <w:pStyle w:val="ListParagraph"/>
        <w:numPr>
          <w:ilvl w:val="0"/>
          <w:numId w:val="3"/>
        </w:numPr>
        <w:rPr>
          <w:rFonts w:cstheme="minorHAnsi"/>
          <w:b/>
          <w:bCs/>
          <w:sz w:val="24"/>
          <w:szCs w:val="24"/>
        </w:rPr>
      </w:pPr>
      <w:r w:rsidRPr="00073E0B">
        <w:rPr>
          <w:rFonts w:cstheme="minorHAnsi"/>
          <w:b/>
          <w:bCs/>
          <w:sz w:val="24"/>
          <w:szCs w:val="24"/>
        </w:rPr>
        <w:t>ROC Curve:</w:t>
      </w:r>
    </w:p>
    <w:p w14:paraId="323B78EE" w14:textId="77777777" w:rsidR="00A17B95" w:rsidRPr="00073E0B" w:rsidRDefault="00A17B95" w:rsidP="00A17B95">
      <w:pPr>
        <w:ind w:left="720"/>
        <w:rPr>
          <w:rFonts w:cstheme="minorHAnsi"/>
          <w:sz w:val="24"/>
          <w:szCs w:val="24"/>
        </w:rPr>
      </w:pPr>
      <w:r w:rsidRPr="00073E0B">
        <w:rPr>
          <w:rFonts w:cstheme="minorHAnsi"/>
          <w:sz w:val="24"/>
          <w:szCs w:val="24"/>
        </w:rPr>
        <w:t>If you see here the ROC curve is giving us a very good representation as the curve is increasing and is tending to reach 1 which depicts that the model is giving us good predictions. The closer the ROC curve to 1 is the fitter the model is. In our case this condition is being satisfied.</w:t>
      </w:r>
    </w:p>
    <w:p w14:paraId="2E9B1A5A" w14:textId="77777777" w:rsidR="00A17B95" w:rsidRPr="00073E0B" w:rsidRDefault="00A17B95" w:rsidP="00A17B95">
      <w:pPr>
        <w:pStyle w:val="ListParagraph"/>
        <w:rPr>
          <w:rFonts w:cstheme="minorHAnsi"/>
          <w:b/>
          <w:bCs/>
          <w:sz w:val="24"/>
          <w:szCs w:val="24"/>
        </w:rPr>
      </w:pPr>
      <w:r w:rsidRPr="00073E0B">
        <w:rPr>
          <w:rFonts w:cstheme="minorHAnsi"/>
          <w:noProof/>
          <w:sz w:val="24"/>
          <w:szCs w:val="24"/>
        </w:rPr>
        <w:lastRenderedPageBreak/>
        <w:drawing>
          <wp:inline distT="0" distB="0" distL="0" distR="0" wp14:anchorId="5E048FBC" wp14:editId="700B0C9D">
            <wp:extent cx="5943600" cy="2451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499"/>
                    <a:stretch/>
                  </pic:blipFill>
                  <pic:spPr bwMode="auto">
                    <a:xfrm>
                      <a:off x="0" y="0"/>
                      <a:ext cx="5943600" cy="2451100"/>
                    </a:xfrm>
                    <a:prstGeom prst="rect">
                      <a:avLst/>
                    </a:prstGeom>
                    <a:ln>
                      <a:noFill/>
                    </a:ln>
                    <a:extLst>
                      <a:ext uri="{53640926-AAD7-44D8-BBD7-CCE9431645EC}">
                        <a14:shadowObscured xmlns:a14="http://schemas.microsoft.com/office/drawing/2010/main"/>
                      </a:ext>
                    </a:extLst>
                  </pic:spPr>
                </pic:pic>
              </a:graphicData>
            </a:graphic>
          </wp:inline>
        </w:drawing>
      </w:r>
    </w:p>
    <w:p w14:paraId="0F4ECB03" w14:textId="77777777" w:rsidR="00A17B95" w:rsidRPr="00073E0B" w:rsidRDefault="00A17B95" w:rsidP="00A17B95">
      <w:pPr>
        <w:pStyle w:val="ListParagraph"/>
        <w:rPr>
          <w:rFonts w:cstheme="minorHAnsi"/>
          <w:b/>
          <w:bCs/>
          <w:sz w:val="24"/>
          <w:szCs w:val="24"/>
        </w:rPr>
      </w:pPr>
    </w:p>
    <w:p w14:paraId="5CCEDD2C" w14:textId="77777777" w:rsidR="00A17B95" w:rsidRPr="00073E0B" w:rsidRDefault="00A17B95" w:rsidP="00A17B95">
      <w:pPr>
        <w:pStyle w:val="ListParagraph"/>
        <w:numPr>
          <w:ilvl w:val="0"/>
          <w:numId w:val="3"/>
        </w:numPr>
        <w:rPr>
          <w:rFonts w:cstheme="minorHAnsi"/>
          <w:b/>
          <w:bCs/>
          <w:sz w:val="24"/>
          <w:szCs w:val="24"/>
        </w:rPr>
      </w:pPr>
      <w:r w:rsidRPr="00073E0B">
        <w:rPr>
          <w:rFonts w:cstheme="minorHAnsi"/>
          <w:b/>
          <w:bCs/>
          <w:sz w:val="24"/>
          <w:szCs w:val="24"/>
        </w:rPr>
        <w:t>Area Under the Curve (AUC) Value:</w:t>
      </w:r>
    </w:p>
    <w:p w14:paraId="0707CBD6" w14:textId="77777777" w:rsidR="00A17B95" w:rsidRPr="00073E0B" w:rsidRDefault="00A17B95" w:rsidP="00A17B95">
      <w:pPr>
        <w:ind w:left="720"/>
        <w:rPr>
          <w:rFonts w:cstheme="minorHAnsi"/>
          <w:sz w:val="24"/>
          <w:szCs w:val="24"/>
        </w:rPr>
      </w:pPr>
      <w:r w:rsidRPr="00073E0B">
        <w:rPr>
          <w:rFonts w:cstheme="minorHAnsi"/>
          <w:sz w:val="24"/>
          <w:szCs w:val="24"/>
        </w:rPr>
        <w:t>AUC value for logistic Regression Model is 0.812 which is closer to 1. It means that model is very fit. If AUC value is above 0.5 then model is considered as good model and this condition is also being satisfied in our case.</w:t>
      </w:r>
    </w:p>
    <w:p w14:paraId="512384F7" w14:textId="77777777" w:rsidR="00E72496" w:rsidRDefault="00A17B95" w:rsidP="00B428ED">
      <w:pPr>
        <w:ind w:left="720"/>
        <w:rPr>
          <w:rFonts w:cstheme="minorHAnsi"/>
          <w:b/>
          <w:bCs/>
          <w:sz w:val="24"/>
          <w:szCs w:val="24"/>
        </w:rPr>
      </w:pPr>
      <w:r w:rsidRPr="00073E0B">
        <w:rPr>
          <w:rFonts w:cstheme="minorHAnsi"/>
          <w:noProof/>
          <w:sz w:val="24"/>
          <w:szCs w:val="24"/>
        </w:rPr>
        <w:drawing>
          <wp:inline distT="0" distB="0" distL="0" distR="0" wp14:anchorId="72EFE3C2" wp14:editId="78018C13">
            <wp:extent cx="5943600" cy="243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3840"/>
                    </a:xfrm>
                    <a:prstGeom prst="rect">
                      <a:avLst/>
                    </a:prstGeom>
                  </pic:spPr>
                </pic:pic>
              </a:graphicData>
            </a:graphic>
          </wp:inline>
        </w:drawing>
      </w:r>
    </w:p>
    <w:p w14:paraId="5AB0E8B9" w14:textId="77777777" w:rsidR="00B428ED" w:rsidRPr="00073E0B" w:rsidRDefault="00B428ED" w:rsidP="00B428ED">
      <w:pPr>
        <w:ind w:left="720"/>
        <w:rPr>
          <w:rFonts w:cstheme="minorHAnsi"/>
          <w:b/>
          <w:bCs/>
          <w:sz w:val="24"/>
          <w:szCs w:val="24"/>
        </w:rPr>
      </w:pPr>
    </w:p>
    <w:p w14:paraId="4FDCD7C0" w14:textId="77777777" w:rsidR="00A17B95" w:rsidRPr="00073E0B" w:rsidRDefault="00A17B95" w:rsidP="00A17B95">
      <w:pPr>
        <w:pStyle w:val="ListParagraph"/>
        <w:numPr>
          <w:ilvl w:val="0"/>
          <w:numId w:val="3"/>
        </w:numPr>
        <w:rPr>
          <w:rFonts w:cstheme="minorHAnsi"/>
          <w:b/>
          <w:bCs/>
          <w:sz w:val="24"/>
          <w:szCs w:val="24"/>
        </w:rPr>
      </w:pPr>
      <w:r w:rsidRPr="00073E0B">
        <w:rPr>
          <w:rFonts w:cstheme="minorHAnsi"/>
          <w:b/>
          <w:bCs/>
          <w:sz w:val="24"/>
          <w:szCs w:val="24"/>
        </w:rPr>
        <w:t>Lift Value:</w:t>
      </w:r>
    </w:p>
    <w:p w14:paraId="664DB2B8" w14:textId="77777777" w:rsidR="00A17B95" w:rsidRPr="00073E0B" w:rsidRDefault="00A17B95" w:rsidP="00A17B95">
      <w:pPr>
        <w:ind w:left="720"/>
        <w:rPr>
          <w:rFonts w:cstheme="minorHAnsi"/>
          <w:sz w:val="24"/>
          <w:szCs w:val="24"/>
        </w:rPr>
      </w:pPr>
      <w:r w:rsidRPr="00073E0B">
        <w:rPr>
          <w:rFonts w:cstheme="minorHAnsi"/>
          <w:sz w:val="24"/>
          <w:szCs w:val="24"/>
        </w:rPr>
        <w:t>If you see the following lift chart it is representing a very high lift value. The higher the lift value the better the model is. This condition is also being satisfied in our case.</w:t>
      </w:r>
    </w:p>
    <w:p w14:paraId="4DCE321B" w14:textId="77777777" w:rsidR="00A17B95" w:rsidRDefault="00A17B95" w:rsidP="00A17B95">
      <w:pPr>
        <w:ind w:left="720"/>
        <w:rPr>
          <w:rFonts w:cstheme="minorHAnsi"/>
          <w:b/>
          <w:bCs/>
          <w:sz w:val="24"/>
          <w:szCs w:val="24"/>
        </w:rPr>
      </w:pPr>
      <w:r w:rsidRPr="00073E0B">
        <w:rPr>
          <w:rFonts w:cstheme="minorHAnsi"/>
          <w:noProof/>
          <w:sz w:val="24"/>
          <w:szCs w:val="24"/>
        </w:rPr>
        <w:drawing>
          <wp:inline distT="0" distB="0" distL="0" distR="0" wp14:anchorId="6E67A5D1" wp14:editId="195138F1">
            <wp:extent cx="5943600" cy="2336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36800"/>
                    </a:xfrm>
                    <a:prstGeom prst="rect">
                      <a:avLst/>
                    </a:prstGeom>
                  </pic:spPr>
                </pic:pic>
              </a:graphicData>
            </a:graphic>
          </wp:inline>
        </w:drawing>
      </w:r>
    </w:p>
    <w:p w14:paraId="7A6519E9" w14:textId="77777777" w:rsidR="00CC4E07" w:rsidRPr="00073E0B" w:rsidRDefault="00CC4E07" w:rsidP="00A17B95">
      <w:pPr>
        <w:ind w:left="720"/>
        <w:rPr>
          <w:rFonts w:cstheme="minorHAnsi"/>
          <w:b/>
          <w:bCs/>
          <w:sz w:val="24"/>
          <w:szCs w:val="24"/>
        </w:rPr>
      </w:pPr>
    </w:p>
    <w:p w14:paraId="139FF343" w14:textId="77777777" w:rsidR="00E72496" w:rsidRPr="00073E0B" w:rsidRDefault="00E72496" w:rsidP="00E72496">
      <w:pPr>
        <w:rPr>
          <w:rFonts w:cstheme="minorHAnsi"/>
          <w:b/>
          <w:bCs/>
          <w:sz w:val="24"/>
          <w:szCs w:val="24"/>
        </w:rPr>
      </w:pPr>
    </w:p>
    <w:p w14:paraId="7A440F4D" w14:textId="77777777" w:rsidR="00E72496" w:rsidRPr="00073E0B" w:rsidRDefault="00E72496" w:rsidP="00E72496">
      <w:pPr>
        <w:rPr>
          <w:rFonts w:cstheme="minorHAnsi"/>
          <w:b/>
          <w:bCs/>
          <w:sz w:val="24"/>
          <w:szCs w:val="24"/>
        </w:rPr>
      </w:pPr>
      <w:r w:rsidRPr="00073E0B">
        <w:rPr>
          <w:rFonts w:cstheme="minorHAnsi"/>
          <w:b/>
          <w:bCs/>
          <w:sz w:val="24"/>
          <w:szCs w:val="24"/>
        </w:rPr>
        <w:lastRenderedPageBreak/>
        <w:t>Decision Trees:</w:t>
      </w:r>
    </w:p>
    <w:p w14:paraId="200C057F" w14:textId="77777777" w:rsidR="00E72496" w:rsidRPr="00073E0B" w:rsidRDefault="00A36544" w:rsidP="00253363">
      <w:pPr>
        <w:rPr>
          <w:rFonts w:cstheme="minorHAnsi"/>
          <w:b/>
          <w:bCs/>
          <w:sz w:val="24"/>
          <w:szCs w:val="24"/>
        </w:rPr>
      </w:pPr>
      <w:r w:rsidRPr="00073E0B">
        <w:rPr>
          <w:rFonts w:cstheme="minorHAnsi"/>
          <w:sz w:val="24"/>
          <w:szCs w:val="24"/>
        </w:rPr>
        <w:t>Third model which we used to predict churn ratio using all predictors was Decision Tree model. The results of Decision Tree model was much better than logistic regressions models. The Decision Tree plot, confusion matrix, fitness of model, accuracy, misclassification error and analysis</w:t>
      </w:r>
      <w:r w:rsidR="00253363" w:rsidRPr="00073E0B">
        <w:rPr>
          <w:rFonts w:cstheme="minorHAnsi"/>
          <w:sz w:val="24"/>
          <w:szCs w:val="24"/>
        </w:rPr>
        <w:t xml:space="preserve"> of results</w:t>
      </w:r>
      <w:r w:rsidRPr="00073E0B">
        <w:rPr>
          <w:rFonts w:cstheme="minorHAnsi"/>
          <w:sz w:val="24"/>
          <w:szCs w:val="24"/>
        </w:rPr>
        <w:t xml:space="preserve"> </w:t>
      </w:r>
      <w:r w:rsidR="00253363" w:rsidRPr="00073E0B">
        <w:rPr>
          <w:rFonts w:cstheme="minorHAnsi"/>
          <w:sz w:val="24"/>
          <w:szCs w:val="24"/>
        </w:rPr>
        <w:t>are</w:t>
      </w:r>
      <w:r w:rsidRPr="00073E0B">
        <w:rPr>
          <w:rFonts w:cstheme="minorHAnsi"/>
          <w:sz w:val="24"/>
          <w:szCs w:val="24"/>
        </w:rPr>
        <w:t xml:space="preserve"> as follows:</w:t>
      </w:r>
    </w:p>
    <w:p w14:paraId="083B8AD1" w14:textId="77777777" w:rsidR="00E72496" w:rsidRPr="00073E0B" w:rsidRDefault="00E72496" w:rsidP="00E72496">
      <w:pPr>
        <w:rPr>
          <w:rFonts w:cstheme="minorHAnsi"/>
          <w:b/>
          <w:bCs/>
          <w:sz w:val="24"/>
          <w:szCs w:val="24"/>
        </w:rPr>
      </w:pPr>
      <w:r w:rsidRPr="00073E0B">
        <w:rPr>
          <w:rFonts w:cstheme="minorHAnsi"/>
          <w:noProof/>
          <w:sz w:val="24"/>
          <w:szCs w:val="24"/>
        </w:rPr>
        <w:drawing>
          <wp:inline distT="0" distB="0" distL="0" distR="0" wp14:anchorId="5C022C52" wp14:editId="5A6B3D86">
            <wp:extent cx="6216650" cy="3448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6650" cy="3448050"/>
                    </a:xfrm>
                    <a:prstGeom prst="rect">
                      <a:avLst/>
                    </a:prstGeom>
                  </pic:spPr>
                </pic:pic>
              </a:graphicData>
            </a:graphic>
          </wp:inline>
        </w:drawing>
      </w:r>
    </w:p>
    <w:p w14:paraId="6F4937CF" w14:textId="77777777" w:rsidR="00A17B95" w:rsidRDefault="00A36544" w:rsidP="00A36544">
      <w:pPr>
        <w:rPr>
          <w:rFonts w:cstheme="minorHAnsi"/>
          <w:sz w:val="24"/>
          <w:szCs w:val="24"/>
        </w:rPr>
      </w:pPr>
      <w:r w:rsidRPr="00073E0B">
        <w:rPr>
          <w:rFonts w:cstheme="minorHAnsi"/>
          <w:sz w:val="24"/>
          <w:szCs w:val="24"/>
        </w:rPr>
        <w:t xml:space="preserve">If you analyze the above decision tree plot. Top node is branching on the basis of satisfaction level as being the most important variable. </w:t>
      </w:r>
      <w:r w:rsidR="002851CC" w:rsidRPr="00073E0B">
        <w:rPr>
          <w:rFonts w:cstheme="minorHAnsi"/>
          <w:sz w:val="24"/>
          <w:szCs w:val="24"/>
        </w:rPr>
        <w:t>Employees</w:t>
      </w:r>
      <w:r w:rsidRPr="00073E0B">
        <w:rPr>
          <w:rFonts w:cstheme="minorHAnsi"/>
          <w:sz w:val="24"/>
          <w:szCs w:val="24"/>
        </w:rPr>
        <w:t xml:space="preserve"> with satisfaction level of greater than 0.41 are being branched to the left side of tree while less than 0.41 are being branched to th</w:t>
      </w:r>
      <w:r w:rsidR="008A0799" w:rsidRPr="00073E0B">
        <w:rPr>
          <w:rFonts w:cstheme="minorHAnsi"/>
          <w:sz w:val="24"/>
          <w:szCs w:val="24"/>
        </w:rPr>
        <w:t xml:space="preserve">e right side. Tree </w:t>
      </w:r>
      <w:r w:rsidRPr="00073E0B">
        <w:rPr>
          <w:rFonts w:cstheme="minorHAnsi"/>
          <w:sz w:val="24"/>
          <w:szCs w:val="24"/>
        </w:rPr>
        <w:t>branch</w:t>
      </w:r>
      <w:r w:rsidR="008A0799" w:rsidRPr="00073E0B">
        <w:rPr>
          <w:rFonts w:cstheme="minorHAnsi"/>
          <w:sz w:val="24"/>
          <w:szCs w:val="24"/>
        </w:rPr>
        <w:t>es</w:t>
      </w:r>
      <w:r w:rsidRPr="00073E0B">
        <w:rPr>
          <w:rFonts w:cstheme="minorHAnsi"/>
          <w:sz w:val="24"/>
          <w:szCs w:val="24"/>
        </w:rPr>
        <w:t xml:space="preserve"> on the basis of most important features and continues to branch until every </w:t>
      </w:r>
      <w:r w:rsidR="002851CC" w:rsidRPr="00073E0B">
        <w:rPr>
          <w:rFonts w:cstheme="minorHAnsi"/>
          <w:sz w:val="24"/>
          <w:szCs w:val="24"/>
        </w:rPr>
        <w:t>employee</w:t>
      </w:r>
      <w:r w:rsidRPr="00073E0B">
        <w:rPr>
          <w:rFonts w:cstheme="minorHAnsi"/>
          <w:sz w:val="24"/>
          <w:szCs w:val="24"/>
        </w:rPr>
        <w:t xml:space="preserve"> is branched into a node and at the end we ge</w:t>
      </w:r>
      <w:r w:rsidR="008A0799" w:rsidRPr="00073E0B">
        <w:rPr>
          <w:rFonts w:cstheme="minorHAnsi"/>
          <w:sz w:val="24"/>
          <w:szCs w:val="24"/>
        </w:rPr>
        <w:t>t</w:t>
      </w:r>
      <w:r w:rsidRPr="00073E0B">
        <w:rPr>
          <w:rFonts w:cstheme="minorHAnsi"/>
          <w:sz w:val="24"/>
          <w:szCs w:val="24"/>
        </w:rPr>
        <w:t xml:space="preserve"> a final classification matrix which is as follows:</w:t>
      </w:r>
    </w:p>
    <w:p w14:paraId="66EEEFC4" w14:textId="77777777" w:rsidR="004D0FE4" w:rsidRPr="00073E0B" w:rsidRDefault="004D0FE4" w:rsidP="00A36544">
      <w:pPr>
        <w:rPr>
          <w:rFonts w:cstheme="minorHAnsi"/>
          <w:sz w:val="24"/>
          <w:szCs w:val="24"/>
        </w:rPr>
      </w:pPr>
    </w:p>
    <w:p w14:paraId="77711DDF" w14:textId="77777777" w:rsidR="008A0799" w:rsidRPr="00073E0B" w:rsidRDefault="008A0799" w:rsidP="008A0799">
      <w:pPr>
        <w:pStyle w:val="ListParagraph"/>
        <w:numPr>
          <w:ilvl w:val="0"/>
          <w:numId w:val="3"/>
        </w:numPr>
        <w:rPr>
          <w:rFonts w:cstheme="minorHAnsi"/>
          <w:b/>
          <w:bCs/>
          <w:sz w:val="24"/>
          <w:szCs w:val="24"/>
        </w:rPr>
      </w:pPr>
      <w:r w:rsidRPr="00073E0B">
        <w:rPr>
          <w:rFonts w:cstheme="minorHAnsi"/>
          <w:b/>
          <w:bCs/>
          <w:sz w:val="24"/>
          <w:szCs w:val="24"/>
        </w:rPr>
        <w:t>Confusion Matrix:</w:t>
      </w:r>
    </w:p>
    <w:p w14:paraId="4993F4E3" w14:textId="77777777" w:rsidR="008A0799" w:rsidRPr="00073E0B" w:rsidRDefault="008A0799" w:rsidP="008A0799">
      <w:pPr>
        <w:ind w:left="720"/>
        <w:rPr>
          <w:rFonts w:cstheme="minorHAnsi"/>
          <w:sz w:val="24"/>
          <w:szCs w:val="24"/>
        </w:rPr>
      </w:pPr>
      <w:r w:rsidRPr="00073E0B">
        <w:rPr>
          <w:rFonts w:cstheme="minorHAnsi"/>
          <w:sz w:val="24"/>
          <w:szCs w:val="24"/>
        </w:rPr>
        <w:t>Following is the confusion matrix for Decision Tree Model.</w:t>
      </w:r>
    </w:p>
    <w:p w14:paraId="4C26927D" w14:textId="77777777" w:rsidR="008A0799" w:rsidRPr="008A0799" w:rsidRDefault="008A0799" w:rsidP="008A0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eastAsia="Times New Roman" w:cstheme="minorHAnsi"/>
          <w:color w:val="000000"/>
          <w:sz w:val="24"/>
          <w:szCs w:val="24"/>
        </w:rPr>
      </w:pPr>
      <w:r w:rsidRPr="008A0799">
        <w:rPr>
          <w:rFonts w:eastAsia="Times New Roman" w:cstheme="minorHAnsi"/>
          <w:color w:val="000000"/>
          <w:sz w:val="24"/>
          <w:szCs w:val="24"/>
        </w:rPr>
        <w:t xml:space="preserve">   predtree</w:t>
      </w:r>
    </w:p>
    <w:p w14:paraId="7ECEA012" w14:textId="77777777" w:rsidR="008A0799" w:rsidRPr="008A0799" w:rsidRDefault="008A0799" w:rsidP="008A0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eastAsia="Times New Roman" w:cstheme="minorHAnsi"/>
          <w:color w:val="000000"/>
          <w:sz w:val="24"/>
          <w:szCs w:val="24"/>
        </w:rPr>
      </w:pPr>
      <w:r w:rsidRPr="008A0799">
        <w:rPr>
          <w:rFonts w:eastAsia="Times New Roman" w:cstheme="minorHAnsi"/>
          <w:color w:val="000000"/>
          <w:sz w:val="24"/>
          <w:szCs w:val="24"/>
        </w:rPr>
        <w:t xml:space="preserve">       0    </w:t>
      </w:r>
      <w:r w:rsidR="004D0FE4">
        <w:rPr>
          <w:rFonts w:eastAsia="Times New Roman" w:cstheme="minorHAnsi"/>
          <w:color w:val="000000"/>
          <w:sz w:val="24"/>
          <w:szCs w:val="24"/>
        </w:rPr>
        <w:t xml:space="preserve">    </w:t>
      </w:r>
      <w:r w:rsidRPr="008A0799">
        <w:rPr>
          <w:rFonts w:eastAsia="Times New Roman" w:cstheme="minorHAnsi"/>
          <w:color w:val="000000"/>
          <w:sz w:val="24"/>
          <w:szCs w:val="24"/>
        </w:rPr>
        <w:t>1</w:t>
      </w:r>
    </w:p>
    <w:p w14:paraId="57DFCA80" w14:textId="77777777" w:rsidR="008A0799" w:rsidRPr="008A0799" w:rsidRDefault="008A0799" w:rsidP="008A0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eastAsia="Times New Roman" w:cstheme="minorHAnsi"/>
          <w:color w:val="000000"/>
          <w:sz w:val="24"/>
          <w:szCs w:val="24"/>
        </w:rPr>
      </w:pPr>
      <w:r w:rsidRPr="008A0799">
        <w:rPr>
          <w:rFonts w:eastAsia="Times New Roman" w:cstheme="minorHAnsi"/>
          <w:color w:val="000000"/>
          <w:sz w:val="24"/>
          <w:szCs w:val="24"/>
        </w:rPr>
        <w:t xml:space="preserve">  0 </w:t>
      </w:r>
      <w:r w:rsidR="004D0FE4">
        <w:rPr>
          <w:rFonts w:eastAsia="Times New Roman" w:cstheme="minorHAnsi"/>
          <w:color w:val="000000"/>
          <w:sz w:val="24"/>
          <w:szCs w:val="24"/>
        </w:rPr>
        <w:t xml:space="preserve"> </w:t>
      </w:r>
      <w:r w:rsidRPr="008A0799">
        <w:rPr>
          <w:rFonts w:eastAsia="Times New Roman" w:cstheme="minorHAnsi"/>
          <w:color w:val="000000"/>
          <w:sz w:val="24"/>
          <w:szCs w:val="24"/>
        </w:rPr>
        <w:t>4490   53</w:t>
      </w:r>
    </w:p>
    <w:p w14:paraId="3F6862FF" w14:textId="77777777" w:rsidR="008A0799" w:rsidRPr="00073E0B" w:rsidRDefault="008A0799" w:rsidP="008A0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eastAsia="Times New Roman" w:cstheme="minorHAnsi"/>
          <w:color w:val="000000"/>
          <w:sz w:val="24"/>
          <w:szCs w:val="24"/>
        </w:rPr>
      </w:pPr>
      <w:r w:rsidRPr="008A0799">
        <w:rPr>
          <w:rFonts w:eastAsia="Times New Roman" w:cstheme="minorHAnsi"/>
          <w:color w:val="000000"/>
          <w:sz w:val="24"/>
          <w:szCs w:val="24"/>
        </w:rPr>
        <w:t xml:space="preserve">  1  134 </w:t>
      </w:r>
      <w:r w:rsidR="004D0FE4">
        <w:rPr>
          <w:rFonts w:eastAsia="Times New Roman" w:cstheme="minorHAnsi"/>
          <w:color w:val="000000"/>
          <w:sz w:val="24"/>
          <w:szCs w:val="24"/>
        </w:rPr>
        <w:t xml:space="preserve"> </w:t>
      </w:r>
      <w:r w:rsidRPr="008A0799">
        <w:rPr>
          <w:rFonts w:eastAsia="Times New Roman" w:cstheme="minorHAnsi"/>
          <w:color w:val="000000"/>
          <w:sz w:val="24"/>
          <w:szCs w:val="24"/>
        </w:rPr>
        <w:t>1323</w:t>
      </w:r>
    </w:p>
    <w:p w14:paraId="22AAA9F4" w14:textId="77777777" w:rsidR="008A0799" w:rsidRDefault="008A0799" w:rsidP="008A0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eastAsia="Times New Roman" w:cstheme="minorHAnsi"/>
          <w:color w:val="000000"/>
          <w:sz w:val="24"/>
          <w:szCs w:val="24"/>
        </w:rPr>
      </w:pPr>
    </w:p>
    <w:p w14:paraId="0846BCE7" w14:textId="77777777" w:rsidR="004D0FE4" w:rsidRDefault="004D0FE4" w:rsidP="008A0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eastAsia="Times New Roman" w:cstheme="minorHAnsi"/>
          <w:color w:val="000000"/>
          <w:sz w:val="24"/>
          <w:szCs w:val="24"/>
        </w:rPr>
      </w:pPr>
    </w:p>
    <w:p w14:paraId="1CC9936E" w14:textId="77777777" w:rsidR="004D0FE4" w:rsidRDefault="004D0FE4" w:rsidP="008A0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eastAsia="Times New Roman" w:cstheme="minorHAnsi"/>
          <w:color w:val="000000"/>
          <w:sz w:val="24"/>
          <w:szCs w:val="24"/>
        </w:rPr>
      </w:pPr>
    </w:p>
    <w:p w14:paraId="7C29AE8F" w14:textId="77777777" w:rsidR="004D0FE4" w:rsidRPr="008A0799" w:rsidRDefault="004D0FE4" w:rsidP="008A0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eastAsia="Times New Roman" w:cstheme="minorHAnsi"/>
          <w:color w:val="000000"/>
          <w:sz w:val="24"/>
          <w:szCs w:val="24"/>
        </w:rPr>
      </w:pPr>
    </w:p>
    <w:p w14:paraId="661AAEB7" w14:textId="77777777" w:rsidR="008A0799" w:rsidRPr="00073E0B" w:rsidRDefault="008A0799" w:rsidP="008A0799">
      <w:pPr>
        <w:pStyle w:val="ListParagraph"/>
        <w:numPr>
          <w:ilvl w:val="0"/>
          <w:numId w:val="3"/>
        </w:numPr>
        <w:rPr>
          <w:rFonts w:cstheme="minorHAnsi"/>
          <w:b/>
          <w:bCs/>
          <w:sz w:val="24"/>
          <w:szCs w:val="24"/>
        </w:rPr>
      </w:pPr>
      <w:r w:rsidRPr="00073E0B">
        <w:rPr>
          <w:rFonts w:cstheme="minorHAnsi"/>
          <w:b/>
          <w:bCs/>
          <w:sz w:val="24"/>
          <w:szCs w:val="24"/>
        </w:rPr>
        <w:t>Accuracy:</w:t>
      </w:r>
    </w:p>
    <w:p w14:paraId="28AD8B9B" w14:textId="77777777" w:rsidR="008A0799" w:rsidRPr="00073E0B" w:rsidRDefault="008A0799" w:rsidP="008A0799">
      <w:pPr>
        <w:ind w:left="720"/>
        <w:rPr>
          <w:rFonts w:cstheme="minorHAnsi"/>
          <w:sz w:val="24"/>
          <w:szCs w:val="24"/>
        </w:rPr>
      </w:pPr>
      <w:r w:rsidRPr="00073E0B">
        <w:rPr>
          <w:rFonts w:cstheme="minorHAnsi"/>
          <w:sz w:val="24"/>
          <w:szCs w:val="24"/>
        </w:rPr>
        <w:t xml:space="preserve">By Decision Tree Model we were able to achieve accuracy of about </w:t>
      </w:r>
      <w:r w:rsidRPr="00073E0B">
        <w:rPr>
          <w:rFonts w:cstheme="minorHAnsi"/>
          <w:b/>
          <w:bCs/>
          <w:sz w:val="24"/>
          <w:szCs w:val="24"/>
        </w:rPr>
        <w:t>96.88%</w:t>
      </w:r>
      <w:r w:rsidRPr="00073E0B">
        <w:rPr>
          <w:rFonts w:cstheme="minorHAnsi"/>
          <w:sz w:val="24"/>
          <w:szCs w:val="24"/>
        </w:rPr>
        <w:t>. It means that model is fit more than 96% which is a very good result and much better than both logistic regressions.</w:t>
      </w:r>
    </w:p>
    <w:p w14:paraId="24D18D15" w14:textId="77777777" w:rsidR="008A0799" w:rsidRPr="00073E0B" w:rsidRDefault="008A0799" w:rsidP="008A0799">
      <w:pPr>
        <w:pStyle w:val="ListParagraph"/>
        <w:rPr>
          <w:rFonts w:cstheme="minorHAnsi"/>
          <w:b/>
          <w:bCs/>
          <w:sz w:val="24"/>
          <w:szCs w:val="24"/>
        </w:rPr>
      </w:pPr>
      <w:r w:rsidRPr="00073E0B">
        <w:rPr>
          <w:rFonts w:cstheme="minorHAnsi"/>
          <w:noProof/>
          <w:sz w:val="24"/>
          <w:szCs w:val="24"/>
        </w:rPr>
        <w:drawing>
          <wp:inline distT="0" distB="0" distL="0" distR="0" wp14:anchorId="5F24218F" wp14:editId="082849AA">
            <wp:extent cx="594360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8125"/>
                    </a:xfrm>
                    <a:prstGeom prst="rect">
                      <a:avLst/>
                    </a:prstGeom>
                  </pic:spPr>
                </pic:pic>
              </a:graphicData>
            </a:graphic>
          </wp:inline>
        </w:drawing>
      </w:r>
    </w:p>
    <w:p w14:paraId="161E14F4" w14:textId="77777777" w:rsidR="008A0799" w:rsidRPr="00073E0B" w:rsidRDefault="008A0799" w:rsidP="008A0799">
      <w:pPr>
        <w:pStyle w:val="ListParagraph"/>
        <w:rPr>
          <w:rFonts w:cstheme="minorHAnsi"/>
          <w:b/>
          <w:bCs/>
          <w:sz w:val="24"/>
          <w:szCs w:val="24"/>
        </w:rPr>
      </w:pPr>
    </w:p>
    <w:p w14:paraId="1B16A292" w14:textId="77777777" w:rsidR="008A0799" w:rsidRPr="00073E0B" w:rsidRDefault="008A0799" w:rsidP="008A0799">
      <w:pPr>
        <w:pStyle w:val="ListParagraph"/>
        <w:numPr>
          <w:ilvl w:val="0"/>
          <w:numId w:val="3"/>
        </w:numPr>
        <w:rPr>
          <w:rFonts w:cstheme="minorHAnsi"/>
          <w:b/>
          <w:bCs/>
          <w:sz w:val="24"/>
          <w:szCs w:val="24"/>
        </w:rPr>
      </w:pPr>
      <w:r w:rsidRPr="00073E0B">
        <w:rPr>
          <w:rFonts w:cstheme="minorHAnsi"/>
          <w:b/>
          <w:bCs/>
          <w:sz w:val="24"/>
          <w:szCs w:val="24"/>
        </w:rPr>
        <w:t>Misclassification Error:</w:t>
      </w:r>
    </w:p>
    <w:p w14:paraId="4E676AEB" w14:textId="77777777" w:rsidR="008A0799" w:rsidRPr="00073E0B" w:rsidRDefault="008A0799" w:rsidP="008A0799">
      <w:pPr>
        <w:ind w:left="720"/>
        <w:rPr>
          <w:rFonts w:cstheme="minorHAnsi"/>
          <w:sz w:val="24"/>
          <w:szCs w:val="24"/>
        </w:rPr>
      </w:pPr>
      <w:r w:rsidRPr="00073E0B">
        <w:rPr>
          <w:rFonts w:cstheme="minorHAnsi"/>
          <w:sz w:val="24"/>
          <w:szCs w:val="24"/>
        </w:rPr>
        <w:t xml:space="preserve">The misclassification error is around </w:t>
      </w:r>
      <w:r w:rsidRPr="00073E0B">
        <w:rPr>
          <w:rFonts w:cstheme="minorHAnsi"/>
          <w:b/>
          <w:bCs/>
          <w:sz w:val="24"/>
          <w:szCs w:val="24"/>
        </w:rPr>
        <w:t xml:space="preserve">3.11%. </w:t>
      </w:r>
      <w:r w:rsidRPr="00073E0B">
        <w:rPr>
          <w:rFonts w:cstheme="minorHAnsi"/>
          <w:sz w:val="24"/>
          <w:szCs w:val="24"/>
        </w:rPr>
        <w:t>It means that the model is misclassifying churn by around 3 percent which is a very reliable result.</w:t>
      </w:r>
    </w:p>
    <w:p w14:paraId="707D95D4" w14:textId="77777777" w:rsidR="008A0799" w:rsidRPr="00073E0B" w:rsidRDefault="008A0799" w:rsidP="008A0799">
      <w:pPr>
        <w:ind w:left="720"/>
        <w:rPr>
          <w:rFonts w:cstheme="minorHAnsi"/>
          <w:b/>
          <w:bCs/>
          <w:sz w:val="24"/>
          <w:szCs w:val="24"/>
        </w:rPr>
      </w:pPr>
      <w:r w:rsidRPr="00073E0B">
        <w:rPr>
          <w:rFonts w:cstheme="minorHAnsi"/>
          <w:noProof/>
          <w:sz w:val="24"/>
          <w:szCs w:val="24"/>
        </w:rPr>
        <w:drawing>
          <wp:inline distT="0" distB="0" distL="0" distR="0" wp14:anchorId="0C9EA2A7" wp14:editId="3CD2945E">
            <wp:extent cx="5943600" cy="20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 b="11291"/>
                    <a:stretch/>
                  </pic:blipFill>
                  <pic:spPr bwMode="auto">
                    <a:xfrm>
                      <a:off x="0" y="0"/>
                      <a:ext cx="5943600" cy="209550"/>
                    </a:xfrm>
                    <a:prstGeom prst="rect">
                      <a:avLst/>
                    </a:prstGeom>
                    <a:ln>
                      <a:noFill/>
                    </a:ln>
                    <a:extLst>
                      <a:ext uri="{53640926-AAD7-44D8-BBD7-CCE9431645EC}">
                        <a14:shadowObscured xmlns:a14="http://schemas.microsoft.com/office/drawing/2010/main"/>
                      </a:ext>
                    </a:extLst>
                  </pic:spPr>
                </pic:pic>
              </a:graphicData>
            </a:graphic>
          </wp:inline>
        </w:drawing>
      </w:r>
    </w:p>
    <w:p w14:paraId="1CE9EBC4" w14:textId="77777777" w:rsidR="00CA0EB5" w:rsidRPr="00073E0B" w:rsidRDefault="00CA0EB5" w:rsidP="00253363">
      <w:pPr>
        <w:rPr>
          <w:rFonts w:cstheme="minorHAnsi"/>
          <w:b/>
          <w:bCs/>
          <w:sz w:val="24"/>
          <w:szCs w:val="24"/>
        </w:rPr>
      </w:pPr>
    </w:p>
    <w:p w14:paraId="55067A85" w14:textId="77777777" w:rsidR="00253363" w:rsidRPr="00073E0B" w:rsidRDefault="00253363" w:rsidP="00253363">
      <w:pPr>
        <w:rPr>
          <w:rFonts w:cstheme="minorHAnsi"/>
          <w:b/>
          <w:bCs/>
          <w:sz w:val="24"/>
          <w:szCs w:val="24"/>
        </w:rPr>
      </w:pPr>
      <w:r w:rsidRPr="00073E0B">
        <w:rPr>
          <w:rFonts w:cstheme="minorHAnsi"/>
          <w:b/>
          <w:bCs/>
          <w:sz w:val="24"/>
          <w:szCs w:val="24"/>
        </w:rPr>
        <w:t>Random Forest:</w:t>
      </w:r>
    </w:p>
    <w:p w14:paraId="7497229F" w14:textId="77777777" w:rsidR="004D0FE4" w:rsidRPr="00073E0B" w:rsidRDefault="00253363" w:rsidP="004D0FE4">
      <w:pPr>
        <w:rPr>
          <w:rFonts w:cstheme="minorHAnsi"/>
          <w:sz w:val="24"/>
          <w:szCs w:val="24"/>
        </w:rPr>
      </w:pPr>
      <w:r w:rsidRPr="00073E0B">
        <w:rPr>
          <w:rFonts w:cstheme="minorHAnsi"/>
          <w:sz w:val="24"/>
          <w:szCs w:val="24"/>
        </w:rPr>
        <w:t xml:space="preserve">Fourth model which we used to predict churn ratio using all predictors was Random Forest model. The results of Random Forest model was much better than logistic regressions and Decision Tree models. The </w:t>
      </w:r>
      <w:r w:rsidR="00CA0EB5" w:rsidRPr="00073E0B">
        <w:rPr>
          <w:rFonts w:cstheme="minorHAnsi"/>
          <w:sz w:val="24"/>
          <w:szCs w:val="24"/>
        </w:rPr>
        <w:t xml:space="preserve">feature importance plot, </w:t>
      </w:r>
      <w:r w:rsidRPr="00073E0B">
        <w:rPr>
          <w:rFonts w:cstheme="minorHAnsi"/>
          <w:sz w:val="24"/>
          <w:szCs w:val="24"/>
        </w:rPr>
        <w:t>confusion matrix, fitness of model, accuracy and misclassification error is as follows:</w:t>
      </w:r>
    </w:p>
    <w:p w14:paraId="65181396" w14:textId="77777777" w:rsidR="00CA0EB5" w:rsidRPr="00073E0B" w:rsidRDefault="00CA0EB5" w:rsidP="00CA0EB5">
      <w:pPr>
        <w:pStyle w:val="ListParagraph"/>
        <w:numPr>
          <w:ilvl w:val="0"/>
          <w:numId w:val="3"/>
        </w:numPr>
        <w:rPr>
          <w:rFonts w:cstheme="minorHAnsi"/>
          <w:b/>
          <w:bCs/>
          <w:sz w:val="24"/>
          <w:szCs w:val="24"/>
        </w:rPr>
      </w:pPr>
      <w:r w:rsidRPr="00073E0B">
        <w:rPr>
          <w:rFonts w:cstheme="minorHAnsi"/>
          <w:b/>
          <w:bCs/>
          <w:sz w:val="24"/>
          <w:szCs w:val="24"/>
        </w:rPr>
        <w:t>Importance Plot:</w:t>
      </w:r>
    </w:p>
    <w:p w14:paraId="67B45BFF" w14:textId="77777777" w:rsidR="00D31670" w:rsidRPr="00073E0B" w:rsidRDefault="00D31670" w:rsidP="00D31670">
      <w:pPr>
        <w:pStyle w:val="ListParagraph"/>
        <w:rPr>
          <w:rFonts w:cstheme="minorHAnsi"/>
          <w:sz w:val="24"/>
          <w:szCs w:val="24"/>
        </w:rPr>
      </w:pPr>
      <w:r w:rsidRPr="00073E0B">
        <w:rPr>
          <w:rFonts w:cstheme="minorHAnsi"/>
          <w:sz w:val="24"/>
          <w:szCs w:val="24"/>
        </w:rPr>
        <w:t>Following plot was generated by random forest algorithm which tells us the importance of attribute used randomly to build model. The most important attribute is satisfaction level and so on. The random number of features are taken as default value. We have not defined any value for mtry in our model.</w:t>
      </w:r>
    </w:p>
    <w:p w14:paraId="0D3A452B" w14:textId="77777777" w:rsidR="00CA0EB5" w:rsidRDefault="00CA0EB5" w:rsidP="00CA0EB5">
      <w:pPr>
        <w:pStyle w:val="ListParagraph"/>
        <w:rPr>
          <w:rFonts w:cstheme="minorHAnsi"/>
          <w:b/>
          <w:bCs/>
          <w:sz w:val="24"/>
          <w:szCs w:val="24"/>
        </w:rPr>
      </w:pPr>
      <w:r w:rsidRPr="00073E0B">
        <w:rPr>
          <w:rFonts w:cstheme="minorHAnsi"/>
          <w:noProof/>
          <w:sz w:val="24"/>
          <w:szCs w:val="24"/>
        </w:rPr>
        <w:drawing>
          <wp:inline distT="0" distB="0" distL="0" distR="0" wp14:anchorId="7592C0B9" wp14:editId="19F86C99">
            <wp:extent cx="5943600" cy="2673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73350"/>
                    </a:xfrm>
                    <a:prstGeom prst="rect">
                      <a:avLst/>
                    </a:prstGeom>
                  </pic:spPr>
                </pic:pic>
              </a:graphicData>
            </a:graphic>
          </wp:inline>
        </w:drawing>
      </w:r>
    </w:p>
    <w:p w14:paraId="0F7C3BF2" w14:textId="77777777" w:rsidR="004D0FE4" w:rsidRPr="00073E0B" w:rsidRDefault="004D0FE4" w:rsidP="00CA0EB5">
      <w:pPr>
        <w:pStyle w:val="ListParagraph"/>
        <w:rPr>
          <w:rFonts w:cstheme="minorHAnsi"/>
          <w:b/>
          <w:bCs/>
          <w:sz w:val="24"/>
          <w:szCs w:val="24"/>
        </w:rPr>
      </w:pPr>
    </w:p>
    <w:p w14:paraId="2C1464AB" w14:textId="77777777" w:rsidR="00CA0EB5" w:rsidRPr="00073E0B" w:rsidRDefault="00CA0EB5" w:rsidP="00CA0EB5">
      <w:pPr>
        <w:pStyle w:val="ListParagraph"/>
        <w:numPr>
          <w:ilvl w:val="0"/>
          <w:numId w:val="3"/>
        </w:numPr>
        <w:rPr>
          <w:rFonts w:cstheme="minorHAnsi"/>
          <w:b/>
          <w:bCs/>
          <w:sz w:val="24"/>
          <w:szCs w:val="24"/>
        </w:rPr>
      </w:pPr>
      <w:r w:rsidRPr="00073E0B">
        <w:rPr>
          <w:rFonts w:cstheme="minorHAnsi"/>
          <w:b/>
          <w:bCs/>
          <w:sz w:val="24"/>
          <w:szCs w:val="24"/>
        </w:rPr>
        <w:t>Confusion Matrix:</w:t>
      </w:r>
    </w:p>
    <w:p w14:paraId="2566BEFA" w14:textId="77777777" w:rsidR="00CA0EB5" w:rsidRPr="00073E0B" w:rsidRDefault="00CA0EB5" w:rsidP="00CA0EB5">
      <w:pPr>
        <w:ind w:left="720"/>
        <w:rPr>
          <w:rFonts w:cstheme="minorHAnsi"/>
          <w:sz w:val="24"/>
          <w:szCs w:val="24"/>
        </w:rPr>
      </w:pPr>
      <w:r w:rsidRPr="00073E0B">
        <w:rPr>
          <w:rFonts w:cstheme="minorHAnsi"/>
          <w:sz w:val="24"/>
          <w:szCs w:val="24"/>
        </w:rPr>
        <w:t>Following is the confusion matrix for Decision Tree Model.</w:t>
      </w:r>
    </w:p>
    <w:p w14:paraId="71B941E7" w14:textId="77777777" w:rsidR="00D31670" w:rsidRPr="00D31670" w:rsidRDefault="00D31670" w:rsidP="00D31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eastAsia="Times New Roman" w:cstheme="minorHAnsi"/>
          <w:color w:val="000000"/>
          <w:sz w:val="24"/>
          <w:szCs w:val="24"/>
        </w:rPr>
      </w:pPr>
      <w:r w:rsidRPr="00073E0B">
        <w:rPr>
          <w:rFonts w:eastAsia="Times New Roman" w:cstheme="minorHAnsi"/>
          <w:color w:val="000000"/>
          <w:sz w:val="24"/>
          <w:szCs w:val="24"/>
        </w:rPr>
        <w:tab/>
      </w:r>
      <w:del w:id="51" w:author="Saad Azhar" w:date="2017-05-12T10:00:00Z">
        <w:r w:rsidRPr="00073E0B" w:rsidDel="00142D3F">
          <w:rPr>
            <w:rFonts w:eastAsia="Times New Roman" w:cstheme="minorHAnsi"/>
            <w:color w:val="000000"/>
            <w:sz w:val="24"/>
            <w:szCs w:val="24"/>
          </w:rPr>
          <w:tab/>
        </w:r>
      </w:del>
      <w:r w:rsidRPr="00D31670">
        <w:rPr>
          <w:rFonts w:eastAsia="Times New Roman" w:cstheme="minorHAnsi"/>
          <w:color w:val="000000"/>
          <w:sz w:val="24"/>
          <w:szCs w:val="24"/>
        </w:rPr>
        <w:t>obs</w:t>
      </w:r>
    </w:p>
    <w:p w14:paraId="6B2226E3" w14:textId="77777777" w:rsidR="00D31670" w:rsidRPr="00D31670" w:rsidRDefault="00D31670" w:rsidP="00D31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eastAsia="Times New Roman" w:cstheme="minorHAnsi"/>
          <w:color w:val="000000"/>
          <w:sz w:val="24"/>
          <w:szCs w:val="24"/>
        </w:rPr>
      </w:pPr>
      <w:r w:rsidRPr="00D31670">
        <w:rPr>
          <w:rFonts w:eastAsia="Times New Roman" w:cstheme="minorHAnsi"/>
          <w:color w:val="000000"/>
          <w:sz w:val="24"/>
          <w:szCs w:val="24"/>
        </w:rPr>
        <w:t xml:space="preserve">pred    0   </w:t>
      </w:r>
      <w:r w:rsidR="00C417ED">
        <w:rPr>
          <w:rFonts w:eastAsia="Times New Roman" w:cstheme="minorHAnsi"/>
          <w:color w:val="000000"/>
          <w:sz w:val="24"/>
          <w:szCs w:val="24"/>
        </w:rPr>
        <w:t xml:space="preserve">   </w:t>
      </w:r>
      <w:r w:rsidRPr="00D31670">
        <w:rPr>
          <w:rFonts w:eastAsia="Times New Roman" w:cstheme="minorHAnsi"/>
          <w:color w:val="000000"/>
          <w:sz w:val="24"/>
          <w:szCs w:val="24"/>
        </w:rPr>
        <w:t xml:space="preserve"> 1</w:t>
      </w:r>
    </w:p>
    <w:p w14:paraId="183AC8EE" w14:textId="77777777" w:rsidR="00D31670" w:rsidRPr="00D31670" w:rsidRDefault="00D31670" w:rsidP="00D31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eastAsia="Times New Roman" w:cstheme="minorHAnsi"/>
          <w:color w:val="000000"/>
          <w:sz w:val="24"/>
          <w:szCs w:val="24"/>
        </w:rPr>
      </w:pPr>
      <w:r w:rsidRPr="00D31670">
        <w:rPr>
          <w:rFonts w:eastAsia="Times New Roman" w:cstheme="minorHAnsi"/>
          <w:color w:val="000000"/>
          <w:sz w:val="24"/>
          <w:szCs w:val="24"/>
        </w:rPr>
        <w:t xml:space="preserve">   0 </w:t>
      </w:r>
      <w:r w:rsidR="00C417ED">
        <w:rPr>
          <w:rFonts w:eastAsia="Times New Roman" w:cstheme="minorHAnsi"/>
          <w:color w:val="000000"/>
          <w:sz w:val="24"/>
          <w:szCs w:val="24"/>
        </w:rPr>
        <w:t xml:space="preserve">   </w:t>
      </w:r>
      <w:r w:rsidRPr="00D31670">
        <w:rPr>
          <w:rFonts w:eastAsia="Times New Roman" w:cstheme="minorHAnsi"/>
          <w:color w:val="000000"/>
          <w:sz w:val="24"/>
          <w:szCs w:val="24"/>
        </w:rPr>
        <w:t>4537   79</w:t>
      </w:r>
    </w:p>
    <w:p w14:paraId="223B0CAF" w14:textId="77777777" w:rsidR="00CA0EB5" w:rsidRPr="00073E0B" w:rsidRDefault="00D31670" w:rsidP="00D31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eastAsia="Times New Roman" w:cstheme="minorHAnsi"/>
          <w:color w:val="000000"/>
          <w:sz w:val="24"/>
          <w:szCs w:val="24"/>
        </w:rPr>
      </w:pPr>
      <w:r w:rsidRPr="00D31670">
        <w:rPr>
          <w:rFonts w:eastAsia="Times New Roman" w:cstheme="minorHAnsi"/>
          <w:color w:val="000000"/>
          <w:sz w:val="24"/>
          <w:szCs w:val="24"/>
        </w:rPr>
        <w:t xml:space="preserve">   1    6 </w:t>
      </w:r>
      <w:r w:rsidR="00C417ED">
        <w:rPr>
          <w:rFonts w:eastAsia="Times New Roman" w:cstheme="minorHAnsi"/>
          <w:color w:val="000000"/>
          <w:sz w:val="24"/>
          <w:szCs w:val="24"/>
        </w:rPr>
        <w:t xml:space="preserve">      </w:t>
      </w:r>
      <w:r w:rsidRPr="00D31670">
        <w:rPr>
          <w:rFonts w:eastAsia="Times New Roman" w:cstheme="minorHAnsi"/>
          <w:color w:val="000000"/>
          <w:sz w:val="24"/>
          <w:szCs w:val="24"/>
        </w:rPr>
        <w:t>1378</w:t>
      </w:r>
    </w:p>
    <w:p w14:paraId="4E624E38" w14:textId="77777777" w:rsidR="00CA0EB5" w:rsidRPr="008A0799" w:rsidRDefault="00CA0EB5" w:rsidP="00CA0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eastAsia="Times New Roman" w:cstheme="minorHAnsi"/>
          <w:color w:val="000000"/>
          <w:sz w:val="24"/>
          <w:szCs w:val="24"/>
        </w:rPr>
      </w:pPr>
    </w:p>
    <w:p w14:paraId="2C5FA079" w14:textId="77777777" w:rsidR="00CA0EB5" w:rsidRPr="00073E0B" w:rsidRDefault="00CA0EB5" w:rsidP="00CA0EB5">
      <w:pPr>
        <w:pStyle w:val="ListParagraph"/>
        <w:numPr>
          <w:ilvl w:val="0"/>
          <w:numId w:val="3"/>
        </w:numPr>
        <w:rPr>
          <w:rFonts w:cstheme="minorHAnsi"/>
          <w:b/>
          <w:bCs/>
          <w:sz w:val="24"/>
          <w:szCs w:val="24"/>
        </w:rPr>
      </w:pPr>
      <w:r w:rsidRPr="00073E0B">
        <w:rPr>
          <w:rFonts w:cstheme="minorHAnsi"/>
          <w:b/>
          <w:bCs/>
          <w:sz w:val="24"/>
          <w:szCs w:val="24"/>
        </w:rPr>
        <w:t>Accuracy:</w:t>
      </w:r>
    </w:p>
    <w:p w14:paraId="6B9C0B89" w14:textId="77777777" w:rsidR="00CA0EB5" w:rsidRPr="00073E0B" w:rsidRDefault="00CA0EB5" w:rsidP="00D31670">
      <w:pPr>
        <w:ind w:left="720"/>
        <w:rPr>
          <w:rFonts w:cstheme="minorHAnsi"/>
          <w:sz w:val="24"/>
          <w:szCs w:val="24"/>
        </w:rPr>
      </w:pPr>
      <w:r w:rsidRPr="00073E0B">
        <w:rPr>
          <w:rFonts w:cstheme="minorHAnsi"/>
          <w:sz w:val="24"/>
          <w:szCs w:val="24"/>
        </w:rPr>
        <w:t xml:space="preserve">By Decision Tree Model we were able to achieve accuracy of about </w:t>
      </w:r>
      <w:r w:rsidR="00D31670" w:rsidRPr="00073E0B">
        <w:rPr>
          <w:rFonts w:cstheme="minorHAnsi"/>
          <w:b/>
          <w:bCs/>
          <w:sz w:val="24"/>
          <w:szCs w:val="24"/>
        </w:rPr>
        <w:t>98</w:t>
      </w:r>
      <w:r w:rsidRPr="00073E0B">
        <w:rPr>
          <w:rFonts w:cstheme="minorHAnsi"/>
          <w:b/>
          <w:bCs/>
          <w:sz w:val="24"/>
          <w:szCs w:val="24"/>
        </w:rPr>
        <w:t>.</w:t>
      </w:r>
      <w:r w:rsidR="00D31670" w:rsidRPr="00073E0B">
        <w:rPr>
          <w:rFonts w:cstheme="minorHAnsi"/>
          <w:b/>
          <w:bCs/>
          <w:sz w:val="24"/>
          <w:szCs w:val="24"/>
        </w:rPr>
        <w:t>5</w:t>
      </w:r>
      <w:r w:rsidRPr="00073E0B">
        <w:rPr>
          <w:rFonts w:cstheme="minorHAnsi"/>
          <w:b/>
          <w:bCs/>
          <w:sz w:val="24"/>
          <w:szCs w:val="24"/>
        </w:rPr>
        <w:t>8%</w:t>
      </w:r>
      <w:r w:rsidRPr="00073E0B">
        <w:rPr>
          <w:rFonts w:cstheme="minorHAnsi"/>
          <w:sz w:val="24"/>
          <w:szCs w:val="24"/>
        </w:rPr>
        <w:t>. It means that model is fit more tha</w:t>
      </w:r>
      <w:r w:rsidR="00D31670" w:rsidRPr="00073E0B">
        <w:rPr>
          <w:rFonts w:cstheme="minorHAnsi"/>
          <w:sz w:val="24"/>
          <w:szCs w:val="24"/>
        </w:rPr>
        <w:t>n 98% which is an excellent</w:t>
      </w:r>
      <w:r w:rsidRPr="00073E0B">
        <w:rPr>
          <w:rFonts w:cstheme="minorHAnsi"/>
          <w:sz w:val="24"/>
          <w:szCs w:val="24"/>
        </w:rPr>
        <w:t xml:space="preserve"> result and much bette</w:t>
      </w:r>
      <w:r w:rsidR="00D31670" w:rsidRPr="00073E0B">
        <w:rPr>
          <w:rFonts w:cstheme="minorHAnsi"/>
          <w:sz w:val="24"/>
          <w:szCs w:val="24"/>
        </w:rPr>
        <w:t>r than both logistic regression and decision tree models</w:t>
      </w:r>
      <w:r w:rsidRPr="00073E0B">
        <w:rPr>
          <w:rFonts w:cstheme="minorHAnsi"/>
          <w:sz w:val="24"/>
          <w:szCs w:val="24"/>
        </w:rPr>
        <w:t>.</w:t>
      </w:r>
    </w:p>
    <w:p w14:paraId="5C736ED8" w14:textId="77777777" w:rsidR="00CA0EB5" w:rsidRPr="00073E0B" w:rsidRDefault="00D31670" w:rsidP="00CA0EB5">
      <w:pPr>
        <w:pStyle w:val="ListParagraph"/>
        <w:rPr>
          <w:rFonts w:cstheme="minorHAnsi"/>
          <w:b/>
          <w:bCs/>
          <w:sz w:val="24"/>
          <w:szCs w:val="24"/>
        </w:rPr>
      </w:pPr>
      <w:r w:rsidRPr="00073E0B">
        <w:rPr>
          <w:rFonts w:cstheme="minorHAnsi"/>
          <w:noProof/>
          <w:sz w:val="24"/>
          <w:szCs w:val="24"/>
        </w:rPr>
        <w:drawing>
          <wp:inline distT="0" distB="0" distL="0" distR="0" wp14:anchorId="6A6AF8EE" wp14:editId="24DCAA04">
            <wp:extent cx="5943600" cy="2216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1615"/>
                    </a:xfrm>
                    <a:prstGeom prst="rect">
                      <a:avLst/>
                    </a:prstGeom>
                  </pic:spPr>
                </pic:pic>
              </a:graphicData>
            </a:graphic>
          </wp:inline>
        </w:drawing>
      </w:r>
    </w:p>
    <w:p w14:paraId="537039D9" w14:textId="77777777" w:rsidR="00CA0EB5" w:rsidRPr="00073E0B" w:rsidRDefault="00CA0EB5" w:rsidP="00CA0EB5">
      <w:pPr>
        <w:pStyle w:val="ListParagraph"/>
        <w:rPr>
          <w:rFonts w:cstheme="minorHAnsi"/>
          <w:b/>
          <w:bCs/>
          <w:sz w:val="24"/>
          <w:szCs w:val="24"/>
        </w:rPr>
      </w:pPr>
    </w:p>
    <w:p w14:paraId="13680A75" w14:textId="77777777" w:rsidR="00CA0EB5" w:rsidRPr="00073E0B" w:rsidRDefault="00CA0EB5" w:rsidP="00CA0EB5">
      <w:pPr>
        <w:pStyle w:val="ListParagraph"/>
        <w:numPr>
          <w:ilvl w:val="0"/>
          <w:numId w:val="3"/>
        </w:numPr>
        <w:rPr>
          <w:rFonts w:cstheme="minorHAnsi"/>
          <w:b/>
          <w:bCs/>
          <w:sz w:val="24"/>
          <w:szCs w:val="24"/>
        </w:rPr>
      </w:pPr>
      <w:r w:rsidRPr="00073E0B">
        <w:rPr>
          <w:rFonts w:cstheme="minorHAnsi"/>
          <w:b/>
          <w:bCs/>
          <w:sz w:val="24"/>
          <w:szCs w:val="24"/>
        </w:rPr>
        <w:t>Misclassification Error:</w:t>
      </w:r>
    </w:p>
    <w:p w14:paraId="1965EF11" w14:textId="77777777" w:rsidR="00CA0EB5" w:rsidRPr="00073E0B" w:rsidRDefault="00CA0EB5" w:rsidP="00CA0EB5">
      <w:pPr>
        <w:ind w:left="720"/>
        <w:rPr>
          <w:rFonts w:cstheme="minorHAnsi"/>
          <w:sz w:val="24"/>
          <w:szCs w:val="24"/>
        </w:rPr>
      </w:pPr>
      <w:r w:rsidRPr="00073E0B">
        <w:rPr>
          <w:rFonts w:cstheme="minorHAnsi"/>
          <w:sz w:val="24"/>
          <w:szCs w:val="24"/>
        </w:rPr>
        <w:t xml:space="preserve">The misclassification error is around </w:t>
      </w:r>
      <w:r w:rsidR="00D31670" w:rsidRPr="00073E0B">
        <w:rPr>
          <w:rFonts w:cstheme="minorHAnsi"/>
          <w:b/>
          <w:bCs/>
          <w:sz w:val="24"/>
          <w:szCs w:val="24"/>
        </w:rPr>
        <w:t>1</w:t>
      </w:r>
      <w:r w:rsidRPr="00073E0B">
        <w:rPr>
          <w:rFonts w:cstheme="minorHAnsi"/>
          <w:b/>
          <w:bCs/>
          <w:sz w:val="24"/>
          <w:szCs w:val="24"/>
        </w:rPr>
        <w:t>.</w:t>
      </w:r>
      <w:r w:rsidR="00D31670" w:rsidRPr="00073E0B">
        <w:rPr>
          <w:rFonts w:cstheme="minorHAnsi"/>
          <w:b/>
          <w:bCs/>
          <w:sz w:val="24"/>
          <w:szCs w:val="24"/>
        </w:rPr>
        <w:t>4</w:t>
      </w:r>
      <w:r w:rsidRPr="00073E0B">
        <w:rPr>
          <w:rFonts w:cstheme="minorHAnsi"/>
          <w:b/>
          <w:bCs/>
          <w:sz w:val="24"/>
          <w:szCs w:val="24"/>
        </w:rPr>
        <w:t xml:space="preserve">1%. </w:t>
      </w:r>
      <w:r w:rsidRPr="00073E0B">
        <w:rPr>
          <w:rFonts w:cstheme="minorHAnsi"/>
          <w:sz w:val="24"/>
          <w:szCs w:val="24"/>
        </w:rPr>
        <w:t>It means that the model is misclassifying churn by ar</w:t>
      </w:r>
      <w:r w:rsidR="00D31670" w:rsidRPr="00073E0B">
        <w:rPr>
          <w:rFonts w:cstheme="minorHAnsi"/>
          <w:sz w:val="24"/>
          <w:szCs w:val="24"/>
        </w:rPr>
        <w:t>ound 1.5</w:t>
      </w:r>
      <w:r w:rsidRPr="00073E0B">
        <w:rPr>
          <w:rFonts w:cstheme="minorHAnsi"/>
          <w:sz w:val="24"/>
          <w:szCs w:val="24"/>
        </w:rPr>
        <w:t xml:space="preserve"> percent which is </w:t>
      </w:r>
      <w:r w:rsidR="00D31670" w:rsidRPr="00073E0B">
        <w:rPr>
          <w:rFonts w:cstheme="minorHAnsi"/>
          <w:sz w:val="24"/>
          <w:szCs w:val="24"/>
        </w:rPr>
        <w:t>a very great</w:t>
      </w:r>
      <w:r w:rsidRPr="00073E0B">
        <w:rPr>
          <w:rFonts w:cstheme="minorHAnsi"/>
          <w:sz w:val="24"/>
          <w:szCs w:val="24"/>
        </w:rPr>
        <w:t xml:space="preserve"> result.</w:t>
      </w:r>
    </w:p>
    <w:p w14:paraId="76911A5E" w14:textId="77777777" w:rsidR="00CA0EB5" w:rsidRPr="00073E0B" w:rsidRDefault="00D31670" w:rsidP="00CA0EB5">
      <w:pPr>
        <w:ind w:left="720"/>
        <w:rPr>
          <w:rFonts w:cstheme="minorHAnsi"/>
          <w:b/>
          <w:bCs/>
          <w:sz w:val="24"/>
          <w:szCs w:val="24"/>
        </w:rPr>
      </w:pPr>
      <w:r w:rsidRPr="00073E0B">
        <w:rPr>
          <w:rFonts w:cstheme="minorHAnsi"/>
          <w:noProof/>
          <w:sz w:val="24"/>
          <w:szCs w:val="24"/>
        </w:rPr>
        <w:drawing>
          <wp:inline distT="0" distB="0" distL="0" distR="0" wp14:anchorId="40730FFA" wp14:editId="1938D053">
            <wp:extent cx="5943600" cy="2012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1295"/>
                    </a:xfrm>
                    <a:prstGeom prst="rect">
                      <a:avLst/>
                    </a:prstGeom>
                  </pic:spPr>
                </pic:pic>
              </a:graphicData>
            </a:graphic>
          </wp:inline>
        </w:drawing>
      </w:r>
    </w:p>
    <w:p w14:paraId="37AD7505" w14:textId="77777777" w:rsidR="00D31670" w:rsidRPr="00073E0B" w:rsidRDefault="00D31670" w:rsidP="00CA0EB5">
      <w:pPr>
        <w:ind w:left="720"/>
        <w:rPr>
          <w:rFonts w:cstheme="minorHAnsi"/>
          <w:b/>
          <w:bCs/>
          <w:sz w:val="24"/>
          <w:szCs w:val="24"/>
        </w:rPr>
      </w:pPr>
    </w:p>
    <w:p w14:paraId="146F17D0" w14:textId="77777777" w:rsidR="00D31670" w:rsidRPr="00073E0B" w:rsidRDefault="00D31670" w:rsidP="00C417ED">
      <w:pPr>
        <w:rPr>
          <w:rFonts w:cstheme="minorHAnsi"/>
          <w:b/>
          <w:bCs/>
          <w:sz w:val="24"/>
          <w:szCs w:val="24"/>
        </w:rPr>
      </w:pPr>
    </w:p>
    <w:p w14:paraId="04F1359F" w14:textId="77777777" w:rsidR="00D31670" w:rsidRDefault="00D31670" w:rsidP="00C417ED">
      <w:pPr>
        <w:rPr>
          <w:rFonts w:cstheme="minorHAnsi"/>
          <w:sz w:val="24"/>
          <w:szCs w:val="24"/>
        </w:rPr>
      </w:pPr>
      <w:r w:rsidRPr="00073E0B">
        <w:rPr>
          <w:rFonts w:cstheme="minorHAnsi"/>
          <w:sz w:val="24"/>
          <w:szCs w:val="24"/>
        </w:rPr>
        <w:t xml:space="preserve">By analysis of all the algorithms stated above we came to a conclusion that </w:t>
      </w:r>
      <w:r w:rsidRPr="00C417ED">
        <w:rPr>
          <w:rFonts w:cstheme="minorHAnsi"/>
          <w:b/>
          <w:bCs/>
          <w:sz w:val="24"/>
          <w:szCs w:val="24"/>
        </w:rPr>
        <w:t>Random Forest</w:t>
      </w:r>
      <w:r w:rsidRPr="00073E0B">
        <w:rPr>
          <w:rFonts w:cstheme="minorHAnsi"/>
          <w:sz w:val="24"/>
          <w:szCs w:val="24"/>
        </w:rPr>
        <w:t xml:space="preserve"> algorithm produced the most accurate results and can be considered as the bes</w:t>
      </w:r>
      <w:r w:rsidR="00C417ED">
        <w:rPr>
          <w:rFonts w:cstheme="minorHAnsi"/>
          <w:sz w:val="24"/>
          <w:szCs w:val="24"/>
        </w:rPr>
        <w:t>t option to predict churn ratio because it has the maximum accuracy and the least misclassification error.</w:t>
      </w:r>
    </w:p>
    <w:p w14:paraId="34A2CAF0" w14:textId="77777777" w:rsidR="00C417ED" w:rsidRPr="00073E0B" w:rsidRDefault="00C417ED" w:rsidP="00C417ED">
      <w:pPr>
        <w:rPr>
          <w:rFonts w:cstheme="minorHAnsi"/>
          <w:sz w:val="24"/>
          <w:szCs w:val="24"/>
        </w:rPr>
      </w:pPr>
    </w:p>
    <w:p w14:paraId="6450192D" w14:textId="77777777" w:rsidR="00343E7B" w:rsidRPr="00073E0B" w:rsidRDefault="00343E7B" w:rsidP="00343E7B">
      <w:pPr>
        <w:rPr>
          <w:rFonts w:cstheme="minorHAnsi"/>
          <w:b/>
          <w:bCs/>
          <w:sz w:val="24"/>
          <w:szCs w:val="24"/>
        </w:rPr>
      </w:pPr>
      <w:r w:rsidRPr="00073E0B">
        <w:rPr>
          <w:rFonts w:cstheme="minorHAnsi"/>
          <w:b/>
          <w:bCs/>
          <w:sz w:val="24"/>
          <w:szCs w:val="24"/>
        </w:rPr>
        <w:t xml:space="preserve">Ways </w:t>
      </w:r>
      <w:r w:rsidR="00C417ED">
        <w:rPr>
          <w:rFonts w:cstheme="minorHAnsi"/>
          <w:b/>
          <w:bCs/>
          <w:sz w:val="24"/>
          <w:szCs w:val="24"/>
        </w:rPr>
        <w:t>to</w:t>
      </w:r>
      <w:r w:rsidRPr="00073E0B">
        <w:rPr>
          <w:rFonts w:cstheme="minorHAnsi"/>
          <w:b/>
          <w:bCs/>
          <w:sz w:val="24"/>
          <w:szCs w:val="24"/>
        </w:rPr>
        <w:t xml:space="preserve"> Increase Accuracy of Logistic Regression Model:</w:t>
      </w:r>
    </w:p>
    <w:p w14:paraId="6FE2B1D4" w14:textId="77777777" w:rsidR="00343E7B" w:rsidRPr="00073E0B" w:rsidRDefault="003B0B63" w:rsidP="005106FF">
      <w:pPr>
        <w:rPr>
          <w:rFonts w:cstheme="minorHAnsi"/>
          <w:sz w:val="24"/>
          <w:szCs w:val="24"/>
        </w:rPr>
      </w:pPr>
      <w:r>
        <w:rPr>
          <w:rFonts w:cstheme="minorHAnsi"/>
          <w:sz w:val="24"/>
          <w:szCs w:val="24"/>
        </w:rPr>
        <w:t xml:space="preserve">For logistic regression, </w:t>
      </w:r>
      <w:r w:rsidR="00343E7B" w:rsidRPr="00073E0B">
        <w:rPr>
          <w:rFonts w:cstheme="minorHAnsi"/>
          <w:sz w:val="24"/>
          <w:szCs w:val="24"/>
        </w:rPr>
        <w:t>first</w:t>
      </w:r>
      <w:r>
        <w:rPr>
          <w:rFonts w:cstheme="minorHAnsi"/>
          <w:sz w:val="24"/>
          <w:szCs w:val="24"/>
        </w:rPr>
        <w:t xml:space="preserve"> we</w:t>
      </w:r>
      <w:r w:rsidR="00343E7B" w:rsidRPr="00073E0B">
        <w:rPr>
          <w:rFonts w:cstheme="minorHAnsi"/>
          <w:sz w:val="24"/>
          <w:szCs w:val="24"/>
        </w:rPr>
        <w:t xml:space="preserve"> use</w:t>
      </w:r>
      <w:r w:rsidR="00C417ED">
        <w:rPr>
          <w:rFonts w:cstheme="minorHAnsi"/>
          <w:sz w:val="24"/>
          <w:szCs w:val="24"/>
        </w:rPr>
        <w:t>d</w:t>
      </w:r>
      <w:r>
        <w:rPr>
          <w:rFonts w:cstheme="minorHAnsi"/>
          <w:sz w:val="24"/>
          <w:szCs w:val="24"/>
        </w:rPr>
        <w:t xml:space="preserve"> all feature</w:t>
      </w:r>
      <w:r w:rsidR="007648AF">
        <w:rPr>
          <w:rFonts w:cstheme="minorHAnsi"/>
          <w:sz w:val="24"/>
          <w:szCs w:val="24"/>
        </w:rPr>
        <w:t xml:space="preserve">s to train the model </w:t>
      </w:r>
      <w:r>
        <w:rPr>
          <w:rFonts w:cstheme="minorHAnsi"/>
          <w:sz w:val="24"/>
          <w:szCs w:val="24"/>
        </w:rPr>
        <w:t>and the accuracy we achieved was 76%. I</w:t>
      </w:r>
      <w:r w:rsidR="00343E7B" w:rsidRPr="00073E0B">
        <w:rPr>
          <w:rFonts w:cstheme="minorHAnsi"/>
          <w:sz w:val="24"/>
          <w:szCs w:val="24"/>
        </w:rPr>
        <w:t xml:space="preserve">t is </w:t>
      </w:r>
      <w:r>
        <w:rPr>
          <w:rFonts w:cstheme="minorHAnsi"/>
          <w:sz w:val="24"/>
          <w:szCs w:val="24"/>
        </w:rPr>
        <w:t xml:space="preserve">very apparent by comparisons of Logistic Regression with other algorithms </w:t>
      </w:r>
      <w:r w:rsidR="00343E7B" w:rsidRPr="00073E0B">
        <w:rPr>
          <w:rFonts w:cstheme="minorHAnsi"/>
          <w:sz w:val="24"/>
          <w:szCs w:val="24"/>
        </w:rPr>
        <w:t>we use</w:t>
      </w:r>
      <w:r>
        <w:rPr>
          <w:rFonts w:cstheme="minorHAnsi"/>
          <w:sz w:val="24"/>
          <w:szCs w:val="24"/>
        </w:rPr>
        <w:t>d</w:t>
      </w:r>
      <w:r w:rsidR="00343E7B" w:rsidRPr="00073E0B">
        <w:rPr>
          <w:rFonts w:cstheme="minorHAnsi"/>
          <w:sz w:val="24"/>
          <w:szCs w:val="24"/>
        </w:rPr>
        <w:t xml:space="preserve"> in this project </w:t>
      </w:r>
      <w:r>
        <w:rPr>
          <w:rFonts w:cstheme="minorHAnsi"/>
          <w:sz w:val="24"/>
          <w:szCs w:val="24"/>
        </w:rPr>
        <w:t>that it has a very low accuracy. So we tried</w:t>
      </w:r>
      <w:r w:rsidR="00343E7B" w:rsidRPr="00073E0B">
        <w:rPr>
          <w:rFonts w:cstheme="minorHAnsi"/>
          <w:sz w:val="24"/>
          <w:szCs w:val="24"/>
        </w:rPr>
        <w:t xml:space="preserve"> to figure out</w:t>
      </w:r>
      <w:r w:rsidR="005106FF">
        <w:rPr>
          <w:rFonts w:cstheme="minorHAnsi"/>
          <w:sz w:val="24"/>
          <w:szCs w:val="24"/>
        </w:rPr>
        <w:t xml:space="preserve"> ways to increase accuracy of the algorithm</w:t>
      </w:r>
      <w:r w:rsidR="00343E7B" w:rsidRPr="00073E0B">
        <w:rPr>
          <w:rFonts w:cstheme="minorHAnsi"/>
          <w:sz w:val="24"/>
          <w:szCs w:val="24"/>
        </w:rPr>
        <w:t>. After plott</w:t>
      </w:r>
      <w:r w:rsidR="005106FF">
        <w:rPr>
          <w:rFonts w:cstheme="minorHAnsi"/>
          <w:sz w:val="24"/>
          <w:szCs w:val="24"/>
        </w:rPr>
        <w:t>ing left (dependent variable) vs</w:t>
      </w:r>
      <w:r w:rsidR="00343E7B" w:rsidRPr="00073E0B">
        <w:rPr>
          <w:rFonts w:cstheme="minorHAnsi"/>
          <w:sz w:val="24"/>
          <w:szCs w:val="24"/>
        </w:rPr>
        <w:t xml:space="preserve"> number of people we </w:t>
      </w:r>
      <w:r w:rsidR="005106FF">
        <w:rPr>
          <w:rFonts w:cstheme="minorHAnsi"/>
          <w:sz w:val="24"/>
          <w:szCs w:val="24"/>
        </w:rPr>
        <w:t>got to know that this dataset was</w:t>
      </w:r>
      <w:r w:rsidR="00343E7B" w:rsidRPr="00073E0B">
        <w:rPr>
          <w:rFonts w:cstheme="minorHAnsi"/>
          <w:sz w:val="24"/>
          <w:szCs w:val="24"/>
        </w:rPr>
        <w:t xml:space="preserve"> imbalanced with 23% of people leaving. </w:t>
      </w:r>
      <w:r w:rsidR="005106FF">
        <w:rPr>
          <w:rFonts w:cstheme="minorHAnsi"/>
          <w:sz w:val="24"/>
          <w:szCs w:val="24"/>
        </w:rPr>
        <w:t>So what</w:t>
      </w:r>
      <w:r w:rsidR="00343E7B" w:rsidRPr="00073E0B">
        <w:rPr>
          <w:rFonts w:cstheme="minorHAnsi"/>
          <w:sz w:val="24"/>
          <w:szCs w:val="24"/>
        </w:rPr>
        <w:t xml:space="preserve"> we </w:t>
      </w:r>
      <w:r w:rsidR="005106FF">
        <w:rPr>
          <w:rFonts w:cstheme="minorHAnsi"/>
          <w:sz w:val="24"/>
          <w:szCs w:val="24"/>
        </w:rPr>
        <w:t>did to</w:t>
      </w:r>
      <w:r w:rsidR="00343E7B" w:rsidRPr="00073E0B">
        <w:rPr>
          <w:rFonts w:cstheme="minorHAnsi"/>
          <w:sz w:val="24"/>
          <w:szCs w:val="24"/>
        </w:rPr>
        <w:t xml:space="preserve"> increa</w:t>
      </w:r>
      <w:r w:rsidR="005106FF">
        <w:rPr>
          <w:rFonts w:cstheme="minorHAnsi"/>
          <w:sz w:val="24"/>
          <w:szCs w:val="24"/>
        </w:rPr>
        <w:t>se the accuracy is that we applied</w:t>
      </w:r>
      <w:r w:rsidR="00343E7B" w:rsidRPr="00073E0B">
        <w:rPr>
          <w:rFonts w:cstheme="minorHAnsi"/>
          <w:sz w:val="24"/>
          <w:szCs w:val="24"/>
        </w:rPr>
        <w:t xml:space="preserve"> over</w:t>
      </w:r>
      <w:r w:rsidR="005106FF">
        <w:rPr>
          <w:rFonts w:cstheme="minorHAnsi"/>
          <w:sz w:val="24"/>
          <w:szCs w:val="24"/>
        </w:rPr>
        <w:t xml:space="preserve"> </w:t>
      </w:r>
      <w:r w:rsidR="00343E7B" w:rsidRPr="00073E0B">
        <w:rPr>
          <w:rFonts w:cstheme="minorHAnsi"/>
          <w:sz w:val="24"/>
          <w:szCs w:val="24"/>
        </w:rPr>
        <w:t xml:space="preserve">sampling </w:t>
      </w:r>
      <w:r w:rsidR="005106FF">
        <w:rPr>
          <w:rFonts w:cstheme="minorHAnsi"/>
          <w:sz w:val="24"/>
          <w:szCs w:val="24"/>
        </w:rPr>
        <w:t>on</w:t>
      </w:r>
      <w:r w:rsidR="00343E7B" w:rsidRPr="00073E0B">
        <w:rPr>
          <w:rFonts w:cstheme="minorHAnsi"/>
          <w:sz w:val="24"/>
          <w:szCs w:val="24"/>
        </w:rPr>
        <w:t xml:space="preserve"> the origi</w:t>
      </w:r>
      <w:r w:rsidR="005106FF">
        <w:rPr>
          <w:rFonts w:cstheme="minorHAnsi"/>
          <w:sz w:val="24"/>
          <w:szCs w:val="24"/>
        </w:rPr>
        <w:t xml:space="preserve">nal dataset and after doing that when we again </w:t>
      </w:r>
      <w:r w:rsidR="00343E7B" w:rsidRPr="00073E0B">
        <w:rPr>
          <w:rFonts w:cstheme="minorHAnsi"/>
          <w:sz w:val="24"/>
          <w:szCs w:val="24"/>
        </w:rPr>
        <w:t>check</w:t>
      </w:r>
      <w:r w:rsidR="005106FF">
        <w:rPr>
          <w:rFonts w:cstheme="minorHAnsi"/>
          <w:sz w:val="24"/>
          <w:szCs w:val="24"/>
        </w:rPr>
        <w:t>ed</w:t>
      </w:r>
      <w:r w:rsidR="00343E7B" w:rsidRPr="00073E0B">
        <w:rPr>
          <w:rFonts w:cstheme="minorHAnsi"/>
          <w:sz w:val="24"/>
          <w:szCs w:val="24"/>
        </w:rPr>
        <w:t xml:space="preserve"> </w:t>
      </w:r>
      <w:r w:rsidR="005106FF">
        <w:rPr>
          <w:rFonts w:cstheme="minorHAnsi"/>
          <w:sz w:val="24"/>
          <w:szCs w:val="24"/>
        </w:rPr>
        <w:t xml:space="preserve">our </w:t>
      </w:r>
      <w:r w:rsidR="00343E7B" w:rsidRPr="00073E0B">
        <w:rPr>
          <w:rFonts w:cstheme="minorHAnsi"/>
          <w:sz w:val="24"/>
          <w:szCs w:val="24"/>
        </w:rPr>
        <w:t>accuracy</w:t>
      </w:r>
      <w:r w:rsidR="005106FF">
        <w:rPr>
          <w:rFonts w:cstheme="minorHAnsi"/>
          <w:sz w:val="24"/>
          <w:szCs w:val="24"/>
        </w:rPr>
        <w:t xml:space="preserve">, it was improved. The reason </w:t>
      </w:r>
      <w:r w:rsidR="00343E7B" w:rsidRPr="00073E0B">
        <w:rPr>
          <w:rFonts w:cstheme="minorHAnsi"/>
          <w:sz w:val="24"/>
          <w:szCs w:val="24"/>
        </w:rPr>
        <w:t>an imbalance</w:t>
      </w:r>
      <w:r w:rsidR="005106FF">
        <w:rPr>
          <w:rFonts w:cstheme="minorHAnsi"/>
          <w:sz w:val="24"/>
          <w:szCs w:val="24"/>
        </w:rPr>
        <w:t>d</w:t>
      </w:r>
      <w:r w:rsidR="00343E7B" w:rsidRPr="00073E0B">
        <w:rPr>
          <w:rFonts w:cstheme="minorHAnsi"/>
          <w:sz w:val="24"/>
          <w:szCs w:val="24"/>
        </w:rPr>
        <w:t xml:space="preserve"> </w:t>
      </w:r>
      <w:r w:rsidR="005106FF">
        <w:rPr>
          <w:rFonts w:cstheme="minorHAnsi"/>
          <w:sz w:val="24"/>
          <w:szCs w:val="24"/>
        </w:rPr>
        <w:t xml:space="preserve">data </w:t>
      </w:r>
      <w:r w:rsidR="00343E7B" w:rsidRPr="00073E0B">
        <w:rPr>
          <w:rFonts w:cstheme="minorHAnsi"/>
          <w:sz w:val="24"/>
          <w:szCs w:val="24"/>
        </w:rPr>
        <w:t>decrease</w:t>
      </w:r>
      <w:r w:rsidR="005106FF">
        <w:rPr>
          <w:rFonts w:cstheme="minorHAnsi"/>
          <w:sz w:val="24"/>
          <w:szCs w:val="24"/>
        </w:rPr>
        <w:t>s</w:t>
      </w:r>
      <w:r w:rsidR="00343E7B" w:rsidRPr="00073E0B">
        <w:rPr>
          <w:rFonts w:cstheme="minorHAnsi"/>
          <w:sz w:val="24"/>
          <w:szCs w:val="24"/>
        </w:rPr>
        <w:t xml:space="preserve"> the accuracy is that the model</w:t>
      </w:r>
      <w:r w:rsidR="005106FF">
        <w:rPr>
          <w:rFonts w:cstheme="minorHAnsi"/>
          <w:sz w:val="24"/>
          <w:szCs w:val="24"/>
        </w:rPr>
        <w:t>s</w:t>
      </w:r>
      <w:r w:rsidR="00343E7B" w:rsidRPr="00073E0B">
        <w:rPr>
          <w:rFonts w:cstheme="minorHAnsi"/>
          <w:sz w:val="24"/>
          <w:szCs w:val="24"/>
        </w:rPr>
        <w:t xml:space="preserve"> are</w:t>
      </w:r>
      <w:r w:rsidR="005106FF">
        <w:rPr>
          <w:rFonts w:cstheme="minorHAnsi"/>
          <w:sz w:val="24"/>
          <w:szCs w:val="24"/>
        </w:rPr>
        <w:t xml:space="preserve"> normally more sensitive to the major class but less sensitive to the minor</w:t>
      </w:r>
      <w:r w:rsidR="00343E7B" w:rsidRPr="00073E0B">
        <w:rPr>
          <w:rFonts w:cstheme="minorHAnsi"/>
          <w:sz w:val="24"/>
          <w:szCs w:val="24"/>
        </w:rPr>
        <w:t xml:space="preserve"> class</w:t>
      </w:r>
      <w:r w:rsidR="005106FF">
        <w:rPr>
          <w:rFonts w:cstheme="minorHAnsi"/>
          <w:sz w:val="24"/>
          <w:szCs w:val="24"/>
        </w:rPr>
        <w:t>.</w:t>
      </w:r>
      <w:r w:rsidR="00343E7B" w:rsidRPr="00073E0B">
        <w:rPr>
          <w:rFonts w:cstheme="minorHAnsi"/>
          <w:sz w:val="24"/>
          <w:szCs w:val="24"/>
        </w:rPr>
        <w:t xml:space="preserve"> </w:t>
      </w:r>
      <w:r w:rsidR="005106FF">
        <w:rPr>
          <w:rFonts w:cstheme="minorHAnsi"/>
          <w:sz w:val="24"/>
          <w:szCs w:val="24"/>
        </w:rPr>
        <w:t>It</w:t>
      </w:r>
      <w:r w:rsidR="00343E7B" w:rsidRPr="00073E0B">
        <w:rPr>
          <w:rFonts w:cstheme="minorHAnsi"/>
          <w:sz w:val="24"/>
          <w:szCs w:val="24"/>
        </w:rPr>
        <w:t xml:space="preserve"> mean</w:t>
      </w:r>
      <w:r w:rsidR="005106FF">
        <w:rPr>
          <w:rFonts w:cstheme="minorHAnsi"/>
          <w:sz w:val="24"/>
          <w:szCs w:val="24"/>
        </w:rPr>
        <w:t>s that</w:t>
      </w:r>
      <w:r w:rsidR="00343E7B" w:rsidRPr="00073E0B">
        <w:rPr>
          <w:rFonts w:cstheme="minorHAnsi"/>
          <w:sz w:val="24"/>
          <w:szCs w:val="24"/>
        </w:rPr>
        <w:t xml:space="preserve"> when </w:t>
      </w:r>
      <w:r w:rsidR="005106FF">
        <w:rPr>
          <w:rFonts w:cstheme="minorHAnsi"/>
          <w:sz w:val="24"/>
          <w:szCs w:val="24"/>
        </w:rPr>
        <w:t xml:space="preserve">you use the model to </w:t>
      </w:r>
      <w:r w:rsidR="005106FF">
        <w:rPr>
          <w:rFonts w:cstheme="minorHAnsi"/>
          <w:sz w:val="24"/>
          <w:szCs w:val="24"/>
        </w:rPr>
        <w:lastRenderedPageBreak/>
        <w:t>predict</w:t>
      </w:r>
      <w:r w:rsidR="00343E7B" w:rsidRPr="00073E0B">
        <w:rPr>
          <w:rFonts w:cstheme="minorHAnsi"/>
          <w:sz w:val="24"/>
          <w:szCs w:val="24"/>
        </w:rPr>
        <w:t xml:space="preserve"> new testing sample it will tend</w:t>
      </w:r>
      <w:r w:rsidR="00D23232">
        <w:rPr>
          <w:rFonts w:cstheme="minorHAnsi"/>
          <w:sz w:val="24"/>
          <w:szCs w:val="24"/>
        </w:rPr>
        <w:t xml:space="preserve"> more</w:t>
      </w:r>
      <w:r w:rsidR="00343E7B" w:rsidRPr="00073E0B">
        <w:rPr>
          <w:rFonts w:cstheme="minorHAnsi"/>
          <w:sz w:val="24"/>
          <w:szCs w:val="24"/>
        </w:rPr>
        <w:t xml:space="preserve"> to cla</w:t>
      </w:r>
      <w:r w:rsidR="00D23232">
        <w:rPr>
          <w:rFonts w:cstheme="minorHAnsi"/>
          <w:sz w:val="24"/>
          <w:szCs w:val="24"/>
        </w:rPr>
        <w:t>ssify the sample as the major</w:t>
      </w:r>
      <w:r w:rsidR="00343E7B" w:rsidRPr="00073E0B">
        <w:rPr>
          <w:rFonts w:cstheme="minorHAnsi"/>
          <w:sz w:val="24"/>
          <w:szCs w:val="24"/>
        </w:rPr>
        <w:t xml:space="preserve"> class but </w:t>
      </w:r>
      <w:r w:rsidR="00D23232">
        <w:rPr>
          <w:rFonts w:cstheme="minorHAnsi"/>
          <w:sz w:val="24"/>
          <w:szCs w:val="24"/>
        </w:rPr>
        <w:t>actually it is the minor</w:t>
      </w:r>
      <w:r w:rsidR="00343E7B" w:rsidRPr="00073E0B">
        <w:rPr>
          <w:rFonts w:cstheme="minorHAnsi"/>
          <w:sz w:val="24"/>
          <w:szCs w:val="24"/>
        </w:rPr>
        <w:t xml:space="preserve"> class. This is the motivation of balancing our dataset.</w:t>
      </w:r>
    </w:p>
    <w:p w14:paraId="66CD1417" w14:textId="77777777" w:rsidR="00343E7B" w:rsidRPr="00073E0B" w:rsidRDefault="00343E7B" w:rsidP="007648AF">
      <w:pPr>
        <w:rPr>
          <w:rFonts w:cstheme="minorHAnsi"/>
          <w:sz w:val="24"/>
          <w:szCs w:val="24"/>
        </w:rPr>
      </w:pPr>
      <w:r w:rsidRPr="00073E0B">
        <w:rPr>
          <w:rFonts w:cstheme="minorHAnsi"/>
          <w:sz w:val="24"/>
          <w:szCs w:val="24"/>
        </w:rPr>
        <w:t xml:space="preserve"> Oversampling perform better than under sampling for this dataset, the reason </w:t>
      </w:r>
      <w:r w:rsidR="007648AF">
        <w:rPr>
          <w:rFonts w:cstheme="minorHAnsi"/>
          <w:sz w:val="24"/>
          <w:szCs w:val="24"/>
        </w:rPr>
        <w:t>might be when we applied</w:t>
      </w:r>
      <w:r w:rsidRPr="00073E0B">
        <w:rPr>
          <w:rFonts w:cstheme="minorHAnsi"/>
          <w:sz w:val="24"/>
          <w:szCs w:val="24"/>
        </w:rPr>
        <w:t xml:space="preserve"> under sampling in our dataset it decrease</w:t>
      </w:r>
      <w:r w:rsidR="007648AF">
        <w:rPr>
          <w:rFonts w:cstheme="minorHAnsi"/>
          <w:sz w:val="24"/>
          <w:szCs w:val="24"/>
        </w:rPr>
        <w:t>d</w:t>
      </w:r>
      <w:r w:rsidRPr="00073E0B">
        <w:rPr>
          <w:rFonts w:cstheme="minorHAnsi"/>
          <w:sz w:val="24"/>
          <w:szCs w:val="24"/>
        </w:rPr>
        <w:t xml:space="preserve"> the number of majority class </w:t>
      </w:r>
      <w:r w:rsidR="008C30A8">
        <w:rPr>
          <w:rFonts w:cstheme="minorHAnsi"/>
          <w:sz w:val="24"/>
          <w:szCs w:val="24"/>
        </w:rPr>
        <w:t xml:space="preserve">entries </w:t>
      </w:r>
      <w:r w:rsidR="007648AF">
        <w:rPr>
          <w:rFonts w:cstheme="minorHAnsi"/>
          <w:sz w:val="24"/>
          <w:szCs w:val="24"/>
        </w:rPr>
        <w:t>and made</w:t>
      </w:r>
      <w:r w:rsidRPr="00073E0B">
        <w:rPr>
          <w:rFonts w:cstheme="minorHAnsi"/>
          <w:sz w:val="24"/>
          <w:szCs w:val="24"/>
        </w:rPr>
        <w:t xml:space="preserve"> the number of majority class and minority class’s samples as closer as possible</w:t>
      </w:r>
      <w:r w:rsidR="008C30A8">
        <w:rPr>
          <w:rFonts w:cstheme="minorHAnsi"/>
          <w:sz w:val="24"/>
          <w:szCs w:val="24"/>
        </w:rPr>
        <w:t>. In this way</w:t>
      </w:r>
      <w:r w:rsidR="007648AF">
        <w:rPr>
          <w:rFonts w:cstheme="minorHAnsi"/>
          <w:sz w:val="24"/>
          <w:szCs w:val="24"/>
        </w:rPr>
        <w:t xml:space="preserve"> we lost</w:t>
      </w:r>
      <w:r w:rsidRPr="00073E0B">
        <w:rPr>
          <w:rFonts w:cstheme="minorHAnsi"/>
          <w:sz w:val="24"/>
          <w:szCs w:val="24"/>
        </w:rPr>
        <w:t xml:space="preserve"> some useful sample</w:t>
      </w:r>
      <w:r w:rsidR="007648AF">
        <w:rPr>
          <w:rFonts w:cstheme="minorHAnsi"/>
          <w:sz w:val="24"/>
          <w:szCs w:val="24"/>
        </w:rPr>
        <w:t>s</w:t>
      </w:r>
      <w:r w:rsidRPr="00073E0B">
        <w:rPr>
          <w:rFonts w:cstheme="minorHAnsi"/>
          <w:sz w:val="24"/>
          <w:szCs w:val="24"/>
        </w:rPr>
        <w:t>, which</w:t>
      </w:r>
      <w:r w:rsidR="008C30A8">
        <w:rPr>
          <w:rFonts w:cstheme="minorHAnsi"/>
          <w:sz w:val="24"/>
          <w:szCs w:val="24"/>
        </w:rPr>
        <w:t xml:space="preserve"> ultimately</w:t>
      </w:r>
      <w:r w:rsidR="007648AF">
        <w:rPr>
          <w:rFonts w:cstheme="minorHAnsi"/>
          <w:sz w:val="24"/>
          <w:szCs w:val="24"/>
        </w:rPr>
        <w:t xml:space="preserve"> meant we were</w:t>
      </w:r>
      <w:r w:rsidRPr="00073E0B">
        <w:rPr>
          <w:rFonts w:cstheme="minorHAnsi"/>
          <w:sz w:val="24"/>
          <w:szCs w:val="24"/>
        </w:rPr>
        <w:t xml:space="preserve"> using less sample</w:t>
      </w:r>
      <w:r w:rsidR="007648AF">
        <w:rPr>
          <w:rFonts w:cstheme="minorHAnsi"/>
          <w:sz w:val="24"/>
          <w:szCs w:val="24"/>
        </w:rPr>
        <w:t>s</w:t>
      </w:r>
      <w:r w:rsidRPr="00073E0B">
        <w:rPr>
          <w:rFonts w:cstheme="minorHAnsi"/>
          <w:sz w:val="24"/>
          <w:szCs w:val="24"/>
        </w:rPr>
        <w:t xml:space="preserve"> to train our model. In most case</w:t>
      </w:r>
      <w:r w:rsidR="008C30A8">
        <w:rPr>
          <w:rFonts w:cstheme="minorHAnsi"/>
          <w:sz w:val="24"/>
          <w:szCs w:val="24"/>
        </w:rPr>
        <w:t>s</w:t>
      </w:r>
      <w:r w:rsidRPr="00073E0B">
        <w:rPr>
          <w:rFonts w:cstheme="minorHAnsi"/>
          <w:sz w:val="24"/>
          <w:szCs w:val="24"/>
        </w:rPr>
        <w:t xml:space="preserve"> the mo</w:t>
      </w:r>
      <w:r w:rsidR="008C30A8">
        <w:rPr>
          <w:rFonts w:cstheme="minorHAnsi"/>
          <w:sz w:val="24"/>
          <w:szCs w:val="24"/>
        </w:rPr>
        <w:t>re</w:t>
      </w:r>
      <w:r w:rsidR="007648AF">
        <w:rPr>
          <w:rFonts w:cstheme="minorHAnsi"/>
          <w:sz w:val="24"/>
          <w:szCs w:val="24"/>
        </w:rPr>
        <w:t xml:space="preserve"> the</w:t>
      </w:r>
      <w:r w:rsidR="008C30A8">
        <w:rPr>
          <w:rFonts w:cstheme="minorHAnsi"/>
          <w:sz w:val="24"/>
          <w:szCs w:val="24"/>
        </w:rPr>
        <w:t xml:space="preserve"> training samples </w:t>
      </w:r>
      <w:r w:rsidR="007648AF">
        <w:rPr>
          <w:rFonts w:cstheme="minorHAnsi"/>
          <w:sz w:val="24"/>
          <w:szCs w:val="24"/>
        </w:rPr>
        <w:t xml:space="preserve">the </w:t>
      </w:r>
      <w:r w:rsidRPr="00073E0B">
        <w:rPr>
          <w:rFonts w:cstheme="minorHAnsi"/>
          <w:sz w:val="24"/>
          <w:szCs w:val="24"/>
        </w:rPr>
        <w:t>better</w:t>
      </w:r>
      <w:r w:rsidR="007648AF">
        <w:rPr>
          <w:rFonts w:cstheme="minorHAnsi"/>
          <w:sz w:val="24"/>
          <w:szCs w:val="24"/>
        </w:rPr>
        <w:t xml:space="preserve"> the</w:t>
      </w:r>
      <w:r w:rsidRPr="00073E0B">
        <w:rPr>
          <w:rFonts w:cstheme="minorHAnsi"/>
          <w:sz w:val="24"/>
          <w:szCs w:val="24"/>
        </w:rPr>
        <w:t xml:space="preserve"> model we have.  </w:t>
      </w:r>
    </w:p>
    <w:p w14:paraId="64889CC8" w14:textId="77777777" w:rsidR="00343E7B" w:rsidRPr="00073E0B" w:rsidRDefault="00343E7B" w:rsidP="00343E7B">
      <w:pPr>
        <w:rPr>
          <w:rFonts w:cstheme="minorHAnsi"/>
          <w:sz w:val="24"/>
          <w:szCs w:val="24"/>
        </w:rPr>
      </w:pPr>
      <w:r w:rsidRPr="00073E0B">
        <w:rPr>
          <w:rFonts w:cstheme="minorHAnsi"/>
          <w:sz w:val="24"/>
          <w:szCs w:val="24"/>
        </w:rPr>
        <w:t>Oversampling duplicate</w:t>
      </w:r>
      <w:r w:rsidR="007648AF">
        <w:rPr>
          <w:rFonts w:cstheme="minorHAnsi"/>
          <w:sz w:val="24"/>
          <w:szCs w:val="24"/>
        </w:rPr>
        <w:t>d</w:t>
      </w:r>
      <w:r w:rsidRPr="00073E0B">
        <w:rPr>
          <w:rFonts w:cstheme="minorHAnsi"/>
          <w:sz w:val="24"/>
          <w:szCs w:val="24"/>
        </w:rPr>
        <w:t xml:space="preserve"> the minority class’s samples and the</w:t>
      </w:r>
      <w:r w:rsidR="007648AF">
        <w:rPr>
          <w:rFonts w:cstheme="minorHAnsi"/>
          <w:sz w:val="24"/>
          <w:szCs w:val="24"/>
        </w:rPr>
        <w:t xml:space="preserve"> reason why this method worked well was that it increased</w:t>
      </w:r>
      <w:r w:rsidRPr="00073E0B">
        <w:rPr>
          <w:rFonts w:cstheme="minorHAnsi"/>
          <w:sz w:val="24"/>
          <w:szCs w:val="24"/>
        </w:rPr>
        <w:t xml:space="preserve"> the</w:t>
      </w:r>
      <w:r w:rsidR="008C30A8">
        <w:rPr>
          <w:rFonts w:cstheme="minorHAnsi"/>
          <w:sz w:val="24"/>
          <w:szCs w:val="24"/>
        </w:rPr>
        <w:t xml:space="preserve"> </w:t>
      </w:r>
      <w:del w:id="52" w:author="feng zhanpeng" w:date="2017-05-11T20:40:00Z">
        <w:r w:rsidR="008C30A8" w:rsidDel="003E617F">
          <w:rPr>
            <w:rFonts w:cstheme="minorHAnsi"/>
            <w:sz w:val="24"/>
            <w:szCs w:val="24"/>
          </w:rPr>
          <w:delText xml:space="preserve">minority </w:delText>
        </w:r>
      </w:del>
      <w:r w:rsidR="008C30A8">
        <w:rPr>
          <w:rFonts w:cstheme="minorHAnsi"/>
          <w:sz w:val="24"/>
          <w:szCs w:val="24"/>
        </w:rPr>
        <w:t>weigh</w:t>
      </w:r>
      <w:r w:rsidR="007648AF">
        <w:rPr>
          <w:rFonts w:cstheme="minorHAnsi"/>
          <w:sz w:val="24"/>
          <w:szCs w:val="24"/>
        </w:rPr>
        <w:t>t of the minor class and removed</w:t>
      </w:r>
      <w:r w:rsidRPr="00073E0B">
        <w:rPr>
          <w:rFonts w:cstheme="minorHAnsi"/>
          <w:sz w:val="24"/>
          <w:szCs w:val="24"/>
        </w:rPr>
        <w:t xml:space="preserve"> the bias of the model.</w:t>
      </w:r>
    </w:p>
    <w:p w14:paraId="67F38A1B" w14:textId="77777777" w:rsidR="00343E7B" w:rsidRDefault="008C30A8" w:rsidP="008C30A8">
      <w:pPr>
        <w:rPr>
          <w:rFonts w:cstheme="minorHAnsi"/>
          <w:sz w:val="24"/>
          <w:szCs w:val="24"/>
        </w:rPr>
      </w:pPr>
      <w:r>
        <w:rPr>
          <w:rFonts w:cstheme="minorHAnsi"/>
          <w:sz w:val="24"/>
          <w:szCs w:val="24"/>
        </w:rPr>
        <w:t>Then w</w:t>
      </w:r>
      <w:r w:rsidR="00343E7B" w:rsidRPr="00073E0B">
        <w:rPr>
          <w:rFonts w:cstheme="minorHAnsi"/>
          <w:sz w:val="24"/>
          <w:szCs w:val="24"/>
        </w:rPr>
        <w:t>e also use</w:t>
      </w:r>
      <w:r>
        <w:rPr>
          <w:rFonts w:cstheme="minorHAnsi"/>
          <w:sz w:val="24"/>
          <w:szCs w:val="24"/>
        </w:rPr>
        <w:t>d</w:t>
      </w:r>
      <w:r w:rsidR="00343E7B" w:rsidRPr="00073E0B">
        <w:rPr>
          <w:rFonts w:cstheme="minorHAnsi"/>
          <w:sz w:val="24"/>
          <w:szCs w:val="24"/>
        </w:rPr>
        <w:t xml:space="preserve"> five most important featu</w:t>
      </w:r>
      <w:r>
        <w:rPr>
          <w:rFonts w:cstheme="minorHAnsi"/>
          <w:sz w:val="24"/>
          <w:szCs w:val="24"/>
        </w:rPr>
        <w:t xml:space="preserve">res to build our model again and as a result we got an </w:t>
      </w:r>
      <w:r w:rsidR="00343E7B" w:rsidRPr="00073E0B">
        <w:rPr>
          <w:rFonts w:cstheme="minorHAnsi"/>
          <w:sz w:val="24"/>
          <w:szCs w:val="24"/>
        </w:rPr>
        <w:t>increase</w:t>
      </w:r>
      <w:r>
        <w:rPr>
          <w:rFonts w:cstheme="minorHAnsi"/>
          <w:sz w:val="24"/>
          <w:szCs w:val="24"/>
        </w:rPr>
        <w:t>d</w:t>
      </w:r>
      <w:r w:rsidR="00343E7B" w:rsidRPr="00073E0B">
        <w:rPr>
          <w:rFonts w:cstheme="minorHAnsi"/>
          <w:sz w:val="24"/>
          <w:szCs w:val="24"/>
        </w:rPr>
        <w:t xml:space="preserve"> </w:t>
      </w:r>
      <w:r>
        <w:rPr>
          <w:rFonts w:cstheme="minorHAnsi"/>
          <w:sz w:val="24"/>
          <w:szCs w:val="24"/>
        </w:rPr>
        <w:t>accuracy. Another way was to</w:t>
      </w:r>
      <w:r w:rsidR="00343E7B" w:rsidRPr="00073E0B">
        <w:rPr>
          <w:rFonts w:cstheme="minorHAnsi"/>
          <w:sz w:val="24"/>
          <w:szCs w:val="24"/>
        </w:rPr>
        <w:t xml:space="preserve"> adjust the threshold </w:t>
      </w:r>
      <w:r>
        <w:rPr>
          <w:rFonts w:cstheme="minorHAnsi"/>
          <w:sz w:val="24"/>
          <w:szCs w:val="24"/>
        </w:rPr>
        <w:t>to a proper level. After we did</w:t>
      </w:r>
      <w:r w:rsidR="00343E7B" w:rsidRPr="00073E0B">
        <w:rPr>
          <w:rFonts w:cstheme="minorHAnsi"/>
          <w:sz w:val="24"/>
          <w:szCs w:val="24"/>
        </w:rPr>
        <w:t xml:space="preserve"> </w:t>
      </w:r>
      <w:r>
        <w:rPr>
          <w:rFonts w:cstheme="minorHAnsi"/>
          <w:sz w:val="24"/>
          <w:szCs w:val="24"/>
        </w:rPr>
        <w:t xml:space="preserve">all </w:t>
      </w:r>
      <w:r w:rsidR="00343E7B" w:rsidRPr="00073E0B">
        <w:rPr>
          <w:rFonts w:cstheme="minorHAnsi"/>
          <w:sz w:val="24"/>
          <w:szCs w:val="24"/>
        </w:rPr>
        <w:t>this our logistic regression model’s accuracy increase</w:t>
      </w:r>
      <w:r>
        <w:rPr>
          <w:rFonts w:cstheme="minorHAnsi"/>
          <w:sz w:val="24"/>
          <w:szCs w:val="24"/>
        </w:rPr>
        <w:t>d</w:t>
      </w:r>
      <w:r w:rsidR="00343E7B" w:rsidRPr="00073E0B">
        <w:rPr>
          <w:rFonts w:cstheme="minorHAnsi"/>
          <w:sz w:val="24"/>
          <w:szCs w:val="24"/>
        </w:rPr>
        <w:t xml:space="preserve"> from 76% to 81.5%.</w:t>
      </w:r>
      <w:r>
        <w:rPr>
          <w:rFonts w:cstheme="minorHAnsi"/>
          <w:sz w:val="24"/>
          <w:szCs w:val="24"/>
        </w:rPr>
        <w:t xml:space="preserve"> </w:t>
      </w:r>
    </w:p>
    <w:p w14:paraId="05062BC4" w14:textId="77777777" w:rsidR="008C30A8" w:rsidRPr="00073E0B" w:rsidRDefault="008C30A8" w:rsidP="008C30A8">
      <w:pPr>
        <w:rPr>
          <w:rFonts w:cstheme="minorHAnsi"/>
          <w:sz w:val="24"/>
          <w:szCs w:val="24"/>
        </w:rPr>
      </w:pPr>
      <w:r>
        <w:rPr>
          <w:rFonts w:cstheme="minorHAnsi"/>
          <w:sz w:val="24"/>
          <w:szCs w:val="24"/>
        </w:rPr>
        <w:t>Another way to increase accuracy could be to split the data set into more feature</w:t>
      </w:r>
      <w:r w:rsidR="005A15AD">
        <w:rPr>
          <w:rFonts w:cstheme="minorHAnsi"/>
          <w:sz w:val="24"/>
          <w:szCs w:val="24"/>
        </w:rPr>
        <w:t>s such as splitting the salary feature into three separate features to remove correlations among data and this can help in further improving the accuracy.</w:t>
      </w:r>
    </w:p>
    <w:p w14:paraId="58C9BEA4" w14:textId="77777777" w:rsidR="00343E7B" w:rsidRPr="00073E0B" w:rsidRDefault="00343E7B" w:rsidP="00343E7B">
      <w:pPr>
        <w:rPr>
          <w:rFonts w:cstheme="minorHAnsi"/>
          <w:sz w:val="24"/>
          <w:szCs w:val="24"/>
        </w:rPr>
      </w:pPr>
    </w:p>
    <w:p w14:paraId="4EA37B82" w14:textId="77777777" w:rsidR="00343E7B" w:rsidRDefault="00343E7B" w:rsidP="00343E7B">
      <w:pPr>
        <w:rPr>
          <w:rFonts w:cstheme="minorHAnsi"/>
          <w:b/>
          <w:bCs/>
          <w:sz w:val="24"/>
          <w:szCs w:val="24"/>
        </w:rPr>
      </w:pPr>
      <w:r w:rsidRPr="00073E0B">
        <w:rPr>
          <w:rFonts w:cstheme="minorHAnsi"/>
          <w:b/>
          <w:bCs/>
          <w:sz w:val="24"/>
          <w:szCs w:val="24"/>
        </w:rPr>
        <w:t>Conclusion:</w:t>
      </w:r>
    </w:p>
    <w:p w14:paraId="70C61393" w14:textId="77777777" w:rsidR="00B31241" w:rsidRPr="00B31241" w:rsidRDefault="00B31241" w:rsidP="00A95F34">
      <w:pPr>
        <w:rPr>
          <w:rFonts w:cstheme="minorHAnsi"/>
          <w:sz w:val="24"/>
          <w:szCs w:val="24"/>
        </w:rPr>
      </w:pPr>
      <w:r>
        <w:rPr>
          <w:rFonts w:cstheme="minorHAnsi"/>
          <w:sz w:val="24"/>
          <w:szCs w:val="24"/>
        </w:rPr>
        <w:t xml:space="preserve">So in conclusion we got to know that Random Forest algorithms works the best on this data set as it is giving us the maximum accuracy of around </w:t>
      </w:r>
      <w:r w:rsidRPr="00B31241">
        <w:rPr>
          <w:rFonts w:cstheme="minorHAnsi"/>
          <w:b/>
          <w:bCs/>
          <w:sz w:val="24"/>
          <w:szCs w:val="24"/>
        </w:rPr>
        <w:t>98.5%</w:t>
      </w:r>
      <w:r>
        <w:rPr>
          <w:rFonts w:cstheme="minorHAnsi"/>
          <w:sz w:val="24"/>
          <w:szCs w:val="24"/>
        </w:rPr>
        <w:t xml:space="preserve"> and the least misclassification error. On top of that we learnt that implementing a model is not an issue. The actual issue is to get best and optimized results from the model and for that a lot of input is required for preprocessing of the data and model optimization. Another thing which we learnt from this project was to extract a meaning out of a data set. If you are not able to extract a trend or meaning then there is no point in modeling a system. The first step to reach any solution is to unders</w:t>
      </w:r>
      <w:r w:rsidR="00A95F34">
        <w:rPr>
          <w:rFonts w:cstheme="minorHAnsi"/>
          <w:sz w:val="24"/>
          <w:szCs w:val="24"/>
        </w:rPr>
        <w:t>tand the problem and analyze</w:t>
      </w:r>
      <w:r>
        <w:rPr>
          <w:rFonts w:cstheme="minorHAnsi"/>
          <w:sz w:val="24"/>
          <w:szCs w:val="24"/>
        </w:rPr>
        <w:t xml:space="preserve"> </w:t>
      </w:r>
      <w:r w:rsidR="00A95F34">
        <w:rPr>
          <w:rFonts w:cstheme="minorHAnsi"/>
          <w:sz w:val="24"/>
          <w:szCs w:val="24"/>
        </w:rPr>
        <w:t>its</w:t>
      </w:r>
      <w:r>
        <w:rPr>
          <w:rFonts w:cstheme="minorHAnsi"/>
          <w:sz w:val="24"/>
          <w:szCs w:val="24"/>
        </w:rPr>
        <w:t xml:space="preserve"> potential solutions</w:t>
      </w:r>
      <w:r w:rsidR="00587232">
        <w:rPr>
          <w:rFonts w:cstheme="minorHAnsi"/>
          <w:sz w:val="24"/>
          <w:szCs w:val="24"/>
        </w:rPr>
        <w:t>.</w:t>
      </w:r>
      <w:r w:rsidR="00A95F34">
        <w:rPr>
          <w:rFonts w:cstheme="minorHAnsi"/>
          <w:sz w:val="24"/>
          <w:szCs w:val="24"/>
        </w:rPr>
        <w:t xml:space="preserve"> The last step is modeling the best solution and interpretation of results from all that analysis. </w:t>
      </w:r>
    </w:p>
    <w:p w14:paraId="79E9D713" w14:textId="77777777" w:rsidR="00CA0EB5" w:rsidRPr="00073E0B" w:rsidRDefault="00CA0EB5" w:rsidP="00CA0EB5">
      <w:pPr>
        <w:rPr>
          <w:rFonts w:cstheme="minorHAnsi"/>
          <w:b/>
          <w:bCs/>
          <w:sz w:val="24"/>
          <w:szCs w:val="24"/>
        </w:rPr>
      </w:pPr>
    </w:p>
    <w:p w14:paraId="1AECEAAB" w14:textId="77777777" w:rsidR="00CA0EB5" w:rsidRPr="00073E0B" w:rsidRDefault="00CA0EB5" w:rsidP="00253363">
      <w:pPr>
        <w:rPr>
          <w:rFonts w:cstheme="minorHAnsi"/>
          <w:b/>
          <w:bCs/>
          <w:sz w:val="24"/>
          <w:szCs w:val="24"/>
        </w:rPr>
      </w:pPr>
    </w:p>
    <w:p w14:paraId="0DF351DB" w14:textId="77777777" w:rsidR="008A0799" w:rsidRPr="00073E0B" w:rsidRDefault="008A0799" w:rsidP="00A36544">
      <w:pPr>
        <w:rPr>
          <w:rFonts w:cstheme="minorHAnsi"/>
          <w:sz w:val="24"/>
          <w:szCs w:val="24"/>
        </w:rPr>
      </w:pPr>
    </w:p>
    <w:p w14:paraId="4A97E6B8" w14:textId="77777777" w:rsidR="00960C0F" w:rsidRPr="00073E0B" w:rsidRDefault="00960C0F" w:rsidP="00960C0F">
      <w:pPr>
        <w:rPr>
          <w:rFonts w:cstheme="minorHAnsi"/>
          <w:sz w:val="24"/>
          <w:szCs w:val="24"/>
        </w:rPr>
      </w:pPr>
    </w:p>
    <w:sectPr w:rsidR="00960C0F" w:rsidRPr="00073E0B" w:rsidSect="009B711D">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feng zhanpeng" w:date="2017-05-11T20:32:00Z" w:initials="fz">
    <w:p w14:paraId="62D28946" w14:textId="77777777" w:rsidR="001B03A9" w:rsidRDefault="001B03A9">
      <w:pPr>
        <w:pStyle w:val="CommentText"/>
      </w:pPr>
      <w:r>
        <w:rPr>
          <w:rStyle w:val="CommentReference"/>
        </w:rPr>
        <w:annotationRef/>
      </w:r>
      <w:r>
        <w:t>the previous?</w:t>
      </w:r>
    </w:p>
    <w:p w14:paraId="41E91D8B" w14:textId="77777777" w:rsidR="001B03A9" w:rsidRDefault="001B03A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E91D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391E"/>
    <w:multiLevelType w:val="hybridMultilevel"/>
    <w:tmpl w:val="E3BE7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37AAA"/>
    <w:multiLevelType w:val="hybridMultilevel"/>
    <w:tmpl w:val="5F04A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3443C"/>
    <w:multiLevelType w:val="hybridMultilevel"/>
    <w:tmpl w:val="5B74D89C"/>
    <w:lvl w:ilvl="0" w:tplc="C0AC14B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 w15:restartNumberingAfterBreak="0">
    <w:nsid w:val="31704C88"/>
    <w:multiLevelType w:val="hybridMultilevel"/>
    <w:tmpl w:val="E892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4146B"/>
    <w:multiLevelType w:val="hybridMultilevel"/>
    <w:tmpl w:val="5AA2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071E3"/>
    <w:multiLevelType w:val="hybridMultilevel"/>
    <w:tmpl w:val="209EAF46"/>
    <w:lvl w:ilvl="0" w:tplc="EB387528">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 w15:restartNumberingAfterBreak="0">
    <w:nsid w:val="415A4A37"/>
    <w:multiLevelType w:val="hybridMultilevel"/>
    <w:tmpl w:val="0290C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7D0A14"/>
    <w:multiLevelType w:val="hybridMultilevel"/>
    <w:tmpl w:val="BA1A04FC"/>
    <w:lvl w:ilvl="0" w:tplc="983CA0D8">
      <w:start w:val="1"/>
      <w:numFmt w:val="decimal"/>
      <w:lvlText w:val="%1."/>
      <w:lvlJc w:val="left"/>
      <w:pPr>
        <w:tabs>
          <w:tab w:val="num" w:pos="720"/>
        </w:tabs>
        <w:ind w:left="720" w:hanging="360"/>
      </w:pPr>
    </w:lvl>
    <w:lvl w:ilvl="1" w:tplc="2946EF60" w:tentative="1">
      <w:start w:val="1"/>
      <w:numFmt w:val="decimal"/>
      <w:lvlText w:val="%2."/>
      <w:lvlJc w:val="left"/>
      <w:pPr>
        <w:tabs>
          <w:tab w:val="num" w:pos="1440"/>
        </w:tabs>
        <w:ind w:left="1440" w:hanging="360"/>
      </w:pPr>
    </w:lvl>
    <w:lvl w:ilvl="2" w:tplc="E7F43116" w:tentative="1">
      <w:start w:val="1"/>
      <w:numFmt w:val="decimal"/>
      <w:lvlText w:val="%3."/>
      <w:lvlJc w:val="left"/>
      <w:pPr>
        <w:tabs>
          <w:tab w:val="num" w:pos="2160"/>
        </w:tabs>
        <w:ind w:left="2160" w:hanging="360"/>
      </w:pPr>
    </w:lvl>
    <w:lvl w:ilvl="3" w:tplc="79986048" w:tentative="1">
      <w:start w:val="1"/>
      <w:numFmt w:val="decimal"/>
      <w:lvlText w:val="%4."/>
      <w:lvlJc w:val="left"/>
      <w:pPr>
        <w:tabs>
          <w:tab w:val="num" w:pos="2880"/>
        </w:tabs>
        <w:ind w:left="2880" w:hanging="360"/>
      </w:pPr>
    </w:lvl>
    <w:lvl w:ilvl="4" w:tplc="17DA6A90" w:tentative="1">
      <w:start w:val="1"/>
      <w:numFmt w:val="decimal"/>
      <w:lvlText w:val="%5."/>
      <w:lvlJc w:val="left"/>
      <w:pPr>
        <w:tabs>
          <w:tab w:val="num" w:pos="3600"/>
        </w:tabs>
        <w:ind w:left="3600" w:hanging="360"/>
      </w:pPr>
    </w:lvl>
    <w:lvl w:ilvl="5" w:tplc="A3D2195A" w:tentative="1">
      <w:start w:val="1"/>
      <w:numFmt w:val="decimal"/>
      <w:lvlText w:val="%6."/>
      <w:lvlJc w:val="left"/>
      <w:pPr>
        <w:tabs>
          <w:tab w:val="num" w:pos="4320"/>
        </w:tabs>
        <w:ind w:left="4320" w:hanging="360"/>
      </w:pPr>
    </w:lvl>
    <w:lvl w:ilvl="6" w:tplc="EECA5296" w:tentative="1">
      <w:start w:val="1"/>
      <w:numFmt w:val="decimal"/>
      <w:lvlText w:val="%7."/>
      <w:lvlJc w:val="left"/>
      <w:pPr>
        <w:tabs>
          <w:tab w:val="num" w:pos="5040"/>
        </w:tabs>
        <w:ind w:left="5040" w:hanging="360"/>
      </w:pPr>
    </w:lvl>
    <w:lvl w:ilvl="7" w:tplc="D9669DC0" w:tentative="1">
      <w:start w:val="1"/>
      <w:numFmt w:val="decimal"/>
      <w:lvlText w:val="%8."/>
      <w:lvlJc w:val="left"/>
      <w:pPr>
        <w:tabs>
          <w:tab w:val="num" w:pos="5760"/>
        </w:tabs>
        <w:ind w:left="5760" w:hanging="360"/>
      </w:pPr>
    </w:lvl>
    <w:lvl w:ilvl="8" w:tplc="51E2B182" w:tentative="1">
      <w:start w:val="1"/>
      <w:numFmt w:val="decimal"/>
      <w:lvlText w:val="%9."/>
      <w:lvlJc w:val="left"/>
      <w:pPr>
        <w:tabs>
          <w:tab w:val="num" w:pos="6480"/>
        </w:tabs>
        <w:ind w:left="6480" w:hanging="360"/>
      </w:pPr>
    </w:lvl>
  </w:abstractNum>
  <w:abstractNum w:abstractNumId="8" w15:restartNumberingAfterBreak="0">
    <w:nsid w:val="66C54E64"/>
    <w:multiLevelType w:val="hybridMultilevel"/>
    <w:tmpl w:val="D1A66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377E1"/>
    <w:multiLevelType w:val="hybridMultilevel"/>
    <w:tmpl w:val="6590B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2"/>
  </w:num>
  <w:num w:numId="5">
    <w:abstractNumId w:val="5"/>
  </w:num>
  <w:num w:numId="6">
    <w:abstractNumId w:val="8"/>
  </w:num>
  <w:num w:numId="7">
    <w:abstractNumId w:val="3"/>
  </w:num>
  <w:num w:numId="8">
    <w:abstractNumId w:val="1"/>
  </w:num>
  <w:num w:numId="9">
    <w:abstractNumId w:val="0"/>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ad Azhar">
    <w15:presenceInfo w15:providerId="Windows Live" w15:userId="d65e7cc245356765"/>
  </w15:person>
  <w15:person w15:author="Saad">
    <w15:presenceInfo w15:providerId="None" w15:userId="Saad"/>
  </w15:person>
  <w15:person w15:author="feng zhanpeng">
    <w15:presenceInfo w15:providerId="Windows Live" w15:userId="f3cb071fcc8b4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96"/>
    <w:rsid w:val="00064D61"/>
    <w:rsid w:val="00073E0B"/>
    <w:rsid w:val="000C3845"/>
    <w:rsid w:val="000F676C"/>
    <w:rsid w:val="00142D3F"/>
    <w:rsid w:val="001B03A9"/>
    <w:rsid w:val="00223154"/>
    <w:rsid w:val="00253363"/>
    <w:rsid w:val="002851CC"/>
    <w:rsid w:val="00343E7B"/>
    <w:rsid w:val="003B0B63"/>
    <w:rsid w:val="003E617F"/>
    <w:rsid w:val="0042450D"/>
    <w:rsid w:val="00462872"/>
    <w:rsid w:val="00466299"/>
    <w:rsid w:val="004D0FE4"/>
    <w:rsid w:val="004E05E5"/>
    <w:rsid w:val="004F5D90"/>
    <w:rsid w:val="005106FF"/>
    <w:rsid w:val="00562AF2"/>
    <w:rsid w:val="005717F4"/>
    <w:rsid w:val="00587232"/>
    <w:rsid w:val="005A15AD"/>
    <w:rsid w:val="0062237A"/>
    <w:rsid w:val="007267EA"/>
    <w:rsid w:val="0074273E"/>
    <w:rsid w:val="007648AF"/>
    <w:rsid w:val="007731F1"/>
    <w:rsid w:val="008A0799"/>
    <w:rsid w:val="008C0496"/>
    <w:rsid w:val="008C30A8"/>
    <w:rsid w:val="00960C0F"/>
    <w:rsid w:val="00972CC3"/>
    <w:rsid w:val="009A1079"/>
    <w:rsid w:val="009B711D"/>
    <w:rsid w:val="00A17B95"/>
    <w:rsid w:val="00A36544"/>
    <w:rsid w:val="00A95F34"/>
    <w:rsid w:val="00AA1298"/>
    <w:rsid w:val="00B240A8"/>
    <w:rsid w:val="00B31241"/>
    <w:rsid w:val="00B428ED"/>
    <w:rsid w:val="00B51150"/>
    <w:rsid w:val="00B54CA5"/>
    <w:rsid w:val="00C27639"/>
    <w:rsid w:val="00C417ED"/>
    <w:rsid w:val="00C57E7B"/>
    <w:rsid w:val="00C817CD"/>
    <w:rsid w:val="00CA0EB5"/>
    <w:rsid w:val="00CB28EF"/>
    <w:rsid w:val="00CB5D9A"/>
    <w:rsid w:val="00CC4E07"/>
    <w:rsid w:val="00CD4F3D"/>
    <w:rsid w:val="00D23232"/>
    <w:rsid w:val="00D23728"/>
    <w:rsid w:val="00D31670"/>
    <w:rsid w:val="00D35C41"/>
    <w:rsid w:val="00DE4BBD"/>
    <w:rsid w:val="00E16DFB"/>
    <w:rsid w:val="00E72496"/>
    <w:rsid w:val="00EA2424"/>
    <w:rsid w:val="00EE7F34"/>
    <w:rsid w:val="00F079DB"/>
    <w:rsid w:val="00F2503A"/>
    <w:rsid w:val="00F5455C"/>
    <w:rsid w:val="00F62CDA"/>
    <w:rsid w:val="00FA5C34"/>
    <w:rsid w:val="00FF05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A2D5"/>
  <w15:chartTrackingRefBased/>
  <w15:docId w15:val="{5B5F02E3-9BC7-4205-A1D8-5AD76DDE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D61"/>
    <w:pPr>
      <w:ind w:left="720"/>
      <w:contextualSpacing/>
    </w:pPr>
  </w:style>
  <w:style w:type="paragraph" w:styleId="HTMLPreformatted">
    <w:name w:val="HTML Preformatted"/>
    <w:basedOn w:val="Normal"/>
    <w:link w:val="HTMLPreformattedChar"/>
    <w:uiPriority w:val="99"/>
    <w:semiHidden/>
    <w:unhideWhenUsed/>
    <w:rsid w:val="00F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55C"/>
    <w:rPr>
      <w:rFonts w:ascii="Courier New" w:eastAsia="Times New Roman" w:hAnsi="Courier New" w:cs="Courier New"/>
      <w:sz w:val="20"/>
      <w:szCs w:val="20"/>
    </w:rPr>
  </w:style>
  <w:style w:type="character" w:customStyle="1" w:styleId="gghfmyibcpb">
    <w:name w:val="gghfmyibcpb"/>
    <w:basedOn w:val="DefaultParagraphFont"/>
    <w:rsid w:val="008A0799"/>
  </w:style>
  <w:style w:type="character" w:customStyle="1" w:styleId="gghfmyibcob">
    <w:name w:val="gghfmyibcob"/>
    <w:basedOn w:val="DefaultParagraphFont"/>
    <w:rsid w:val="008A0799"/>
  </w:style>
  <w:style w:type="paragraph" w:styleId="NoSpacing">
    <w:name w:val="No Spacing"/>
    <w:link w:val="NoSpacingChar"/>
    <w:uiPriority w:val="1"/>
    <w:qFormat/>
    <w:rsid w:val="009B711D"/>
    <w:pPr>
      <w:spacing w:after="0" w:line="240" w:lineRule="auto"/>
    </w:pPr>
    <w:rPr>
      <w:rFonts w:eastAsiaTheme="minorEastAsia"/>
    </w:rPr>
  </w:style>
  <w:style w:type="character" w:customStyle="1" w:styleId="NoSpacingChar">
    <w:name w:val="No Spacing Char"/>
    <w:basedOn w:val="DefaultParagraphFont"/>
    <w:link w:val="NoSpacing"/>
    <w:uiPriority w:val="1"/>
    <w:rsid w:val="009B711D"/>
    <w:rPr>
      <w:rFonts w:eastAsiaTheme="minorEastAsia"/>
    </w:rPr>
  </w:style>
  <w:style w:type="character" w:styleId="CommentReference">
    <w:name w:val="annotation reference"/>
    <w:basedOn w:val="DefaultParagraphFont"/>
    <w:uiPriority w:val="99"/>
    <w:semiHidden/>
    <w:unhideWhenUsed/>
    <w:rsid w:val="00CB5D9A"/>
    <w:rPr>
      <w:sz w:val="16"/>
      <w:szCs w:val="16"/>
    </w:rPr>
  </w:style>
  <w:style w:type="paragraph" w:styleId="CommentText">
    <w:name w:val="annotation text"/>
    <w:basedOn w:val="Normal"/>
    <w:link w:val="CommentTextChar"/>
    <w:uiPriority w:val="99"/>
    <w:semiHidden/>
    <w:unhideWhenUsed/>
    <w:rsid w:val="00CB5D9A"/>
    <w:pPr>
      <w:spacing w:line="240" w:lineRule="auto"/>
    </w:pPr>
    <w:rPr>
      <w:sz w:val="20"/>
      <w:szCs w:val="20"/>
    </w:rPr>
  </w:style>
  <w:style w:type="character" w:customStyle="1" w:styleId="CommentTextChar">
    <w:name w:val="Comment Text Char"/>
    <w:basedOn w:val="DefaultParagraphFont"/>
    <w:link w:val="CommentText"/>
    <w:uiPriority w:val="99"/>
    <w:semiHidden/>
    <w:rsid w:val="00CB5D9A"/>
    <w:rPr>
      <w:sz w:val="20"/>
      <w:szCs w:val="20"/>
    </w:rPr>
  </w:style>
  <w:style w:type="paragraph" w:styleId="CommentSubject">
    <w:name w:val="annotation subject"/>
    <w:basedOn w:val="CommentText"/>
    <w:next w:val="CommentText"/>
    <w:link w:val="CommentSubjectChar"/>
    <w:uiPriority w:val="99"/>
    <w:semiHidden/>
    <w:unhideWhenUsed/>
    <w:rsid w:val="00CB5D9A"/>
    <w:rPr>
      <w:b/>
      <w:bCs/>
    </w:rPr>
  </w:style>
  <w:style w:type="character" w:customStyle="1" w:styleId="CommentSubjectChar">
    <w:name w:val="Comment Subject Char"/>
    <w:basedOn w:val="CommentTextChar"/>
    <w:link w:val="CommentSubject"/>
    <w:uiPriority w:val="99"/>
    <w:semiHidden/>
    <w:rsid w:val="00CB5D9A"/>
    <w:rPr>
      <w:b/>
      <w:bCs/>
      <w:sz w:val="20"/>
      <w:szCs w:val="20"/>
    </w:rPr>
  </w:style>
  <w:style w:type="paragraph" w:styleId="BalloonText">
    <w:name w:val="Balloon Text"/>
    <w:basedOn w:val="Normal"/>
    <w:link w:val="BalloonTextChar"/>
    <w:uiPriority w:val="99"/>
    <w:semiHidden/>
    <w:unhideWhenUsed/>
    <w:rsid w:val="00CB5D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D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741">
      <w:bodyDiv w:val="1"/>
      <w:marLeft w:val="0"/>
      <w:marRight w:val="0"/>
      <w:marTop w:val="0"/>
      <w:marBottom w:val="0"/>
      <w:divBdr>
        <w:top w:val="none" w:sz="0" w:space="0" w:color="auto"/>
        <w:left w:val="none" w:sz="0" w:space="0" w:color="auto"/>
        <w:bottom w:val="none" w:sz="0" w:space="0" w:color="auto"/>
        <w:right w:val="none" w:sz="0" w:space="0" w:color="auto"/>
      </w:divBdr>
    </w:div>
    <w:div w:id="121465878">
      <w:bodyDiv w:val="1"/>
      <w:marLeft w:val="0"/>
      <w:marRight w:val="0"/>
      <w:marTop w:val="0"/>
      <w:marBottom w:val="0"/>
      <w:divBdr>
        <w:top w:val="none" w:sz="0" w:space="0" w:color="auto"/>
        <w:left w:val="none" w:sz="0" w:space="0" w:color="auto"/>
        <w:bottom w:val="none" w:sz="0" w:space="0" w:color="auto"/>
        <w:right w:val="none" w:sz="0" w:space="0" w:color="auto"/>
      </w:divBdr>
    </w:div>
    <w:div w:id="253325488">
      <w:bodyDiv w:val="1"/>
      <w:marLeft w:val="0"/>
      <w:marRight w:val="0"/>
      <w:marTop w:val="0"/>
      <w:marBottom w:val="0"/>
      <w:divBdr>
        <w:top w:val="none" w:sz="0" w:space="0" w:color="auto"/>
        <w:left w:val="none" w:sz="0" w:space="0" w:color="auto"/>
        <w:bottom w:val="none" w:sz="0" w:space="0" w:color="auto"/>
        <w:right w:val="none" w:sz="0" w:space="0" w:color="auto"/>
      </w:divBdr>
    </w:div>
    <w:div w:id="557401018">
      <w:bodyDiv w:val="1"/>
      <w:marLeft w:val="0"/>
      <w:marRight w:val="0"/>
      <w:marTop w:val="0"/>
      <w:marBottom w:val="0"/>
      <w:divBdr>
        <w:top w:val="none" w:sz="0" w:space="0" w:color="auto"/>
        <w:left w:val="none" w:sz="0" w:space="0" w:color="auto"/>
        <w:bottom w:val="none" w:sz="0" w:space="0" w:color="auto"/>
        <w:right w:val="none" w:sz="0" w:space="0" w:color="auto"/>
      </w:divBdr>
    </w:div>
    <w:div w:id="778916897">
      <w:bodyDiv w:val="1"/>
      <w:marLeft w:val="0"/>
      <w:marRight w:val="0"/>
      <w:marTop w:val="0"/>
      <w:marBottom w:val="0"/>
      <w:divBdr>
        <w:top w:val="none" w:sz="0" w:space="0" w:color="auto"/>
        <w:left w:val="none" w:sz="0" w:space="0" w:color="auto"/>
        <w:bottom w:val="none" w:sz="0" w:space="0" w:color="auto"/>
        <w:right w:val="none" w:sz="0" w:space="0" w:color="auto"/>
      </w:divBdr>
    </w:div>
    <w:div w:id="1001474101">
      <w:bodyDiv w:val="1"/>
      <w:marLeft w:val="0"/>
      <w:marRight w:val="0"/>
      <w:marTop w:val="0"/>
      <w:marBottom w:val="0"/>
      <w:divBdr>
        <w:top w:val="none" w:sz="0" w:space="0" w:color="auto"/>
        <w:left w:val="none" w:sz="0" w:space="0" w:color="auto"/>
        <w:bottom w:val="none" w:sz="0" w:space="0" w:color="auto"/>
        <w:right w:val="none" w:sz="0" w:space="0" w:color="auto"/>
      </w:divBdr>
      <w:divsChild>
        <w:div w:id="888028552">
          <w:marLeft w:val="547"/>
          <w:marRight w:val="0"/>
          <w:marTop w:val="200"/>
          <w:marBottom w:val="0"/>
          <w:divBdr>
            <w:top w:val="none" w:sz="0" w:space="0" w:color="auto"/>
            <w:left w:val="none" w:sz="0" w:space="0" w:color="auto"/>
            <w:bottom w:val="none" w:sz="0" w:space="0" w:color="auto"/>
            <w:right w:val="none" w:sz="0" w:space="0" w:color="auto"/>
          </w:divBdr>
        </w:div>
        <w:div w:id="1910263778">
          <w:marLeft w:val="547"/>
          <w:marRight w:val="0"/>
          <w:marTop w:val="200"/>
          <w:marBottom w:val="0"/>
          <w:divBdr>
            <w:top w:val="none" w:sz="0" w:space="0" w:color="auto"/>
            <w:left w:val="none" w:sz="0" w:space="0" w:color="auto"/>
            <w:bottom w:val="none" w:sz="0" w:space="0" w:color="auto"/>
            <w:right w:val="none" w:sz="0" w:space="0" w:color="auto"/>
          </w:divBdr>
        </w:div>
      </w:divsChild>
    </w:div>
    <w:div w:id="1009066056">
      <w:bodyDiv w:val="1"/>
      <w:marLeft w:val="0"/>
      <w:marRight w:val="0"/>
      <w:marTop w:val="0"/>
      <w:marBottom w:val="0"/>
      <w:divBdr>
        <w:top w:val="none" w:sz="0" w:space="0" w:color="auto"/>
        <w:left w:val="none" w:sz="0" w:space="0" w:color="auto"/>
        <w:bottom w:val="none" w:sz="0" w:space="0" w:color="auto"/>
        <w:right w:val="none" w:sz="0" w:space="0" w:color="auto"/>
      </w:divBdr>
    </w:div>
    <w:div w:id="1048263481">
      <w:bodyDiv w:val="1"/>
      <w:marLeft w:val="0"/>
      <w:marRight w:val="0"/>
      <w:marTop w:val="0"/>
      <w:marBottom w:val="0"/>
      <w:divBdr>
        <w:top w:val="none" w:sz="0" w:space="0" w:color="auto"/>
        <w:left w:val="none" w:sz="0" w:space="0" w:color="auto"/>
        <w:bottom w:val="none" w:sz="0" w:space="0" w:color="auto"/>
        <w:right w:val="none" w:sz="0" w:space="0" w:color="auto"/>
      </w:divBdr>
    </w:div>
    <w:div w:id="1212957754">
      <w:bodyDiv w:val="1"/>
      <w:marLeft w:val="0"/>
      <w:marRight w:val="0"/>
      <w:marTop w:val="0"/>
      <w:marBottom w:val="0"/>
      <w:divBdr>
        <w:top w:val="none" w:sz="0" w:space="0" w:color="auto"/>
        <w:left w:val="none" w:sz="0" w:space="0" w:color="auto"/>
        <w:bottom w:val="none" w:sz="0" w:space="0" w:color="auto"/>
        <w:right w:val="none" w:sz="0" w:space="0" w:color="auto"/>
      </w:divBdr>
    </w:div>
    <w:div w:id="1525823914">
      <w:bodyDiv w:val="1"/>
      <w:marLeft w:val="0"/>
      <w:marRight w:val="0"/>
      <w:marTop w:val="0"/>
      <w:marBottom w:val="0"/>
      <w:divBdr>
        <w:top w:val="none" w:sz="0" w:space="0" w:color="auto"/>
        <w:left w:val="none" w:sz="0" w:space="0" w:color="auto"/>
        <w:bottom w:val="none" w:sz="0" w:space="0" w:color="auto"/>
        <w:right w:val="none" w:sz="0" w:space="0" w:color="auto"/>
      </w:divBdr>
    </w:div>
    <w:div w:id="1586496101">
      <w:bodyDiv w:val="1"/>
      <w:marLeft w:val="0"/>
      <w:marRight w:val="0"/>
      <w:marTop w:val="0"/>
      <w:marBottom w:val="0"/>
      <w:divBdr>
        <w:top w:val="none" w:sz="0" w:space="0" w:color="auto"/>
        <w:left w:val="none" w:sz="0" w:space="0" w:color="auto"/>
        <w:bottom w:val="none" w:sz="0" w:space="0" w:color="auto"/>
        <w:right w:val="none" w:sz="0" w:space="0" w:color="auto"/>
      </w:divBdr>
    </w:div>
    <w:div w:id="20549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E94C7C-19D8-4AC5-8EAC-BD66B9930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14</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HR Churn Analysis</vt:lpstr>
    </vt:vector>
  </TitlesOfParts>
  <Company/>
  <LinksUpToDate>false</LinksUpToDate>
  <CharactersWithSpaces>16003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Churn Analysis</dc:title>
  <dc:subject/>
  <dc:creator>Saad Azhar</dc:creator>
  <cp:keywords/>
  <dc:description/>
  <cp:lastModifiedBy>Saad</cp:lastModifiedBy>
  <cp:revision>40</cp:revision>
  <dcterms:created xsi:type="dcterms:W3CDTF">2017-05-11T13:20:00Z</dcterms:created>
  <dcterms:modified xsi:type="dcterms:W3CDTF">2017-08-29T20:06:00Z</dcterms:modified>
</cp:coreProperties>
</file>